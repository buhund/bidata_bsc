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2433" w14:textId="4CAA8AA9" w:rsidR="006B78FD" w:rsidRDefault="0052476C" w:rsidP="71F10B42">
      <w:pPr>
        <w:pStyle w:val="Heading2"/>
        <w:jc w:val="center"/>
        <w:rPr>
          <w:lang w:val="en-US"/>
        </w:rPr>
      </w:pPr>
      <w:proofErr w:type="spellStart"/>
      <w:r>
        <w:rPr>
          <w:lang w:val="en-US"/>
        </w:rPr>
        <w:t>Presententasjon</w:t>
      </w:r>
      <w:proofErr w:type="spellEnd"/>
    </w:p>
    <w:p w14:paraId="318A4C8F" w14:textId="77777777" w:rsidR="0052476C" w:rsidRDefault="0052476C" w:rsidP="0052476C">
      <w:pPr>
        <w:rPr>
          <w:lang w:val="en-US"/>
        </w:rPr>
      </w:pPr>
    </w:p>
    <w:p w14:paraId="3352FCDA" w14:textId="63DB1BD8" w:rsidR="0052476C" w:rsidRDefault="0052476C" w:rsidP="0052476C">
      <w:pPr>
        <w:rPr>
          <w:lang w:val="en-US"/>
        </w:rPr>
      </w:pPr>
      <w:r>
        <w:rPr>
          <w:lang w:val="en-US"/>
        </w:rPr>
        <w:t>Int</w:t>
      </w:r>
      <w:r w:rsidR="001B5B4F">
        <w:rPr>
          <w:lang w:val="en-US"/>
        </w:rPr>
        <w:t>r</w:t>
      </w:r>
      <w:r>
        <w:rPr>
          <w:lang w:val="en-US"/>
        </w:rPr>
        <w:t>o and process</w:t>
      </w:r>
      <w:r w:rsidR="00111624">
        <w:rPr>
          <w:lang w:val="en-US"/>
        </w:rPr>
        <w:t xml:space="preserve"> </w:t>
      </w:r>
      <w:r w:rsidR="00583BB3">
        <w:rPr>
          <w:lang w:val="en-US"/>
        </w:rPr>
        <w:t>(PowerPoint)</w:t>
      </w:r>
    </w:p>
    <w:p w14:paraId="178B2C15" w14:textId="4D33840D" w:rsidR="0052476C" w:rsidRDefault="00235FC8" w:rsidP="00230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Welcome</w:t>
      </w:r>
      <w:r w:rsidR="7984E5E6" w:rsidRPr="151485D9">
        <w:rPr>
          <w:lang w:val="en-US"/>
        </w:rPr>
        <w:t>/</w:t>
      </w:r>
      <w:r w:rsidR="7984E5E6" w:rsidRPr="469239D4">
        <w:rPr>
          <w:lang w:val="en-US"/>
        </w:rPr>
        <w:t>Agenda</w:t>
      </w:r>
    </w:p>
    <w:p w14:paraId="529E72AD" w14:textId="77777777" w:rsidR="00866F58" w:rsidRDefault="00866F58" w:rsidP="00866F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Presentation of team members</w:t>
      </w:r>
    </w:p>
    <w:p w14:paraId="23A247FE" w14:textId="77777777" w:rsidR="00866F58" w:rsidRDefault="00866F58" w:rsidP="00866F58">
      <w:pPr>
        <w:pStyle w:val="ListParagraph"/>
        <w:numPr>
          <w:ilvl w:val="2"/>
          <w:numId w:val="1"/>
        </w:numPr>
        <w:rPr>
          <w:bCs/>
          <w:lang w:val="en-US"/>
        </w:rPr>
      </w:pPr>
      <w:r w:rsidRPr="001B4945">
        <w:rPr>
          <w:bCs/>
          <w:lang w:val="en-US"/>
        </w:rPr>
        <w:t xml:space="preserve">Responsible </w:t>
      </w:r>
      <w:r>
        <w:rPr>
          <w:bCs/>
          <w:lang w:val="en-US"/>
        </w:rPr>
        <w:t xml:space="preserve">for Documentation, version control </w:t>
      </w:r>
      <w:r w:rsidRPr="00231BD3">
        <w:rPr>
          <w:bCs/>
          <w:lang w:val="en-US"/>
        </w:rPr>
        <w:t>&amp;</w:t>
      </w:r>
      <w:r>
        <w:rPr>
          <w:bCs/>
          <w:lang w:val="en-US"/>
        </w:rPr>
        <w:t xml:space="preserve"> quality assurance </w:t>
      </w:r>
    </w:p>
    <w:p w14:paraId="23B09964" w14:textId="77777777" w:rsidR="00866F58" w:rsidRDefault="00866F58" w:rsidP="00866F58">
      <w:pPr>
        <w:pStyle w:val="ListParagraph"/>
        <w:numPr>
          <w:ilvl w:val="3"/>
          <w:numId w:val="1"/>
        </w:numPr>
        <w:rPr>
          <w:bCs/>
          <w:lang w:val="en-US"/>
        </w:rPr>
      </w:pPr>
      <w:r>
        <w:rPr>
          <w:bCs/>
          <w:lang w:val="en-US"/>
        </w:rPr>
        <w:t>John Ivar Eriksen</w:t>
      </w:r>
    </w:p>
    <w:p w14:paraId="48F95B0F" w14:textId="77777777" w:rsidR="00866F58" w:rsidRPr="00445A9A" w:rsidRDefault="00866F58" w:rsidP="00866F58">
      <w:pPr>
        <w:pStyle w:val="ListParagraph"/>
        <w:numPr>
          <w:ilvl w:val="3"/>
          <w:numId w:val="1"/>
        </w:numPr>
        <w:rPr>
          <w:bCs/>
          <w:lang w:val="en-US"/>
        </w:rPr>
      </w:pPr>
      <w:proofErr w:type="spellStart"/>
      <w:r>
        <w:rPr>
          <w:bCs/>
          <w:lang w:val="en-US"/>
        </w:rPr>
        <w:t>Vemund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Røe</w:t>
      </w:r>
      <w:proofErr w:type="spellEnd"/>
      <w:r>
        <w:rPr>
          <w:bCs/>
          <w:lang w:val="en-US"/>
        </w:rPr>
        <w:t xml:space="preserve">, </w:t>
      </w:r>
      <w:r w:rsidRPr="5EA2201A">
        <w:rPr>
          <w:lang w:val="en-US"/>
        </w:rPr>
        <w:t>later</w:t>
      </w:r>
      <w:r>
        <w:rPr>
          <w:bCs/>
          <w:lang w:val="en-US"/>
        </w:rPr>
        <w:t>, also</w:t>
      </w:r>
      <w:r w:rsidRPr="00231BD3">
        <w:rPr>
          <w:bCs/>
          <w:lang w:val="en-US"/>
        </w:rPr>
        <w:t xml:space="preserve"> Scrum master, head developer, </w:t>
      </w:r>
    </w:p>
    <w:p w14:paraId="21271E1A" w14:textId="77777777" w:rsidR="00866F58" w:rsidRDefault="00866F58" w:rsidP="00866F58">
      <w:pPr>
        <w:pStyle w:val="ListParagraph"/>
        <w:numPr>
          <w:ilvl w:val="2"/>
          <w:numId w:val="1"/>
        </w:numPr>
      </w:pPr>
      <w:r>
        <w:t>Referent</w:t>
      </w:r>
    </w:p>
    <w:p w14:paraId="74BA8224" w14:textId="77777777" w:rsidR="00866F58" w:rsidRPr="006C4489" w:rsidRDefault="00866F58" w:rsidP="00866F58">
      <w:pPr>
        <w:pStyle w:val="ListParagraph"/>
        <w:numPr>
          <w:ilvl w:val="3"/>
          <w:numId w:val="1"/>
        </w:numPr>
      </w:pPr>
      <w:r w:rsidRPr="006C4489">
        <w:t>Lotte</w:t>
      </w:r>
      <w:r>
        <w:t xml:space="preserve"> Aune</w:t>
      </w:r>
    </w:p>
    <w:p w14:paraId="321F8FD9" w14:textId="77777777" w:rsidR="00866F58" w:rsidRDefault="00866F58" w:rsidP="00866F58">
      <w:pPr>
        <w:pStyle w:val="ListParagraph"/>
        <w:numPr>
          <w:ilvl w:val="2"/>
          <w:numId w:val="1"/>
        </w:numPr>
        <w:rPr>
          <w:bCs/>
          <w:lang w:val="en-US"/>
        </w:rPr>
      </w:pPr>
      <w:r>
        <w:rPr>
          <w:bCs/>
          <w:lang w:val="en-US"/>
        </w:rPr>
        <w:t>Birthe Emilie Christiansen</w:t>
      </w:r>
    </w:p>
    <w:p w14:paraId="7FDE398A" w14:textId="77777777" w:rsidR="00866F58" w:rsidRDefault="00866F58" w:rsidP="00866F58">
      <w:pPr>
        <w:pStyle w:val="ListParagraph"/>
        <w:numPr>
          <w:ilvl w:val="3"/>
          <w:numId w:val="1"/>
        </w:numPr>
        <w:rPr>
          <w:bCs/>
          <w:lang w:val="en-US"/>
        </w:rPr>
      </w:pPr>
      <w:r>
        <w:rPr>
          <w:bCs/>
          <w:lang w:val="en-US"/>
        </w:rPr>
        <w:t>Meeting organizer</w:t>
      </w:r>
    </w:p>
    <w:p w14:paraId="0B526ECD" w14:textId="77777777" w:rsidR="00866F58" w:rsidRDefault="00866F58" w:rsidP="00866F58">
      <w:pPr>
        <w:pStyle w:val="ListParagraph"/>
        <w:numPr>
          <w:ilvl w:val="2"/>
          <w:numId w:val="1"/>
        </w:numPr>
        <w:rPr>
          <w:bCs/>
        </w:rPr>
      </w:pPr>
      <w:r w:rsidRPr="00DB1DE6">
        <w:rPr>
          <w:bCs/>
        </w:rPr>
        <w:t xml:space="preserve">Yours </w:t>
      </w:r>
      <w:proofErr w:type="spellStart"/>
      <w:r w:rsidRPr="00DB1DE6">
        <w:rPr>
          <w:bCs/>
        </w:rPr>
        <w:t>truly</w:t>
      </w:r>
      <w:proofErr w:type="spellEnd"/>
      <w:r w:rsidRPr="00DB1DE6">
        <w:rPr>
          <w:bCs/>
        </w:rPr>
        <w:t>, Håkon Rene Billingstad</w:t>
      </w:r>
    </w:p>
    <w:p w14:paraId="1BD0BF85" w14:textId="6EA5CF84" w:rsidR="00866F58" w:rsidRPr="004C2769" w:rsidRDefault="00866F58" w:rsidP="004C2769">
      <w:pPr>
        <w:pStyle w:val="ListParagraph"/>
        <w:numPr>
          <w:ilvl w:val="3"/>
          <w:numId w:val="1"/>
        </w:numPr>
      </w:pPr>
      <w:r>
        <w:rPr>
          <w:bCs/>
        </w:rPr>
        <w:t>Team leader</w:t>
      </w:r>
    </w:p>
    <w:p w14:paraId="56F10451" w14:textId="3C3B12F8" w:rsidR="00370A33" w:rsidRPr="005C39D6" w:rsidRDefault="00BF4927" w:rsidP="00406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Beacon</w:t>
      </w:r>
      <w:r w:rsidR="00185738">
        <w:rPr>
          <w:lang w:val="en-US"/>
        </w:rPr>
        <w:t xml:space="preserve"> </w:t>
      </w:r>
      <w:r w:rsidR="0089626E" w:rsidRPr="469239D4">
        <w:rPr>
          <w:lang w:val="en-US"/>
        </w:rPr>
        <w:t>Agenda</w:t>
      </w:r>
    </w:p>
    <w:p w14:paraId="0766003B" w14:textId="1C3BF2B0" w:rsidR="00484082" w:rsidRPr="00406401" w:rsidRDefault="00012AD0" w:rsidP="0048408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Ill</w:t>
      </w:r>
      <w:proofErr w:type="spellEnd"/>
      <w:r>
        <w:rPr>
          <w:lang w:val="en-US"/>
        </w:rPr>
        <w:t xml:space="preserve"> take you through our process</w:t>
      </w:r>
    </w:p>
    <w:p w14:paraId="3FD01DB3" w14:textId="0C43D3C0" w:rsidR="00012AD0" w:rsidRPr="00406401" w:rsidRDefault="00012AD0" w:rsidP="0048408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Vemund</w:t>
      </w:r>
      <w:proofErr w:type="spellEnd"/>
      <w:r>
        <w:rPr>
          <w:lang w:val="en-US"/>
        </w:rPr>
        <w:t xml:space="preserve"> will take you </w:t>
      </w:r>
      <w:r w:rsidR="00973260">
        <w:rPr>
          <w:lang w:val="en-US"/>
        </w:rPr>
        <w:t xml:space="preserve">through a quick demonstration of </w:t>
      </w:r>
      <w:r w:rsidR="001115D0">
        <w:rPr>
          <w:lang w:val="en-US"/>
        </w:rPr>
        <w:t>our application</w:t>
      </w:r>
      <w:r w:rsidR="004C2769">
        <w:rPr>
          <w:lang w:val="en-US"/>
        </w:rPr>
        <w:t>.</w:t>
      </w:r>
    </w:p>
    <w:p w14:paraId="4DFF2ABF" w14:textId="7ACFAD9A" w:rsidR="001115D0" w:rsidRPr="00406401" w:rsidRDefault="00502B41" w:rsidP="004840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After</w:t>
      </w:r>
      <w:r w:rsidR="00D75146">
        <w:rPr>
          <w:lang w:val="en-US"/>
        </w:rPr>
        <w:t xml:space="preserve">ward, Birthe will </w:t>
      </w:r>
      <w:r w:rsidR="00A31940">
        <w:rPr>
          <w:lang w:val="en-US"/>
        </w:rPr>
        <w:t xml:space="preserve">talk about </w:t>
      </w:r>
      <w:r w:rsidR="00B4451D">
        <w:rPr>
          <w:lang w:val="en-US"/>
        </w:rPr>
        <w:t>usability tests</w:t>
      </w:r>
      <w:r w:rsidR="00D022C1">
        <w:rPr>
          <w:lang w:val="en-US"/>
        </w:rPr>
        <w:t xml:space="preserve"> and </w:t>
      </w:r>
      <w:r w:rsidR="00B4451D">
        <w:rPr>
          <w:lang w:val="en-US"/>
        </w:rPr>
        <w:t xml:space="preserve">how we handled </w:t>
      </w:r>
      <w:r w:rsidR="00D022C1">
        <w:rPr>
          <w:lang w:val="en-US"/>
        </w:rPr>
        <w:t>feedback</w:t>
      </w:r>
      <w:r w:rsidR="004C2769">
        <w:rPr>
          <w:lang w:val="en-US"/>
        </w:rPr>
        <w:t>.</w:t>
      </w:r>
    </w:p>
    <w:p w14:paraId="052B50D1" w14:textId="69DA67DE" w:rsidR="00D022C1" w:rsidRPr="00406401" w:rsidRDefault="006D7C41" w:rsidP="004840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Then, Lotte will talk</w:t>
      </w:r>
      <w:r w:rsidR="007A4B5A">
        <w:rPr>
          <w:lang w:val="en-US"/>
        </w:rPr>
        <w:t xml:space="preserve"> about </w:t>
      </w:r>
      <w:r w:rsidR="00EA0E0A">
        <w:rPr>
          <w:lang w:val="en-US"/>
        </w:rPr>
        <w:t>universal</w:t>
      </w:r>
      <w:r w:rsidR="00651049">
        <w:rPr>
          <w:lang w:val="en-US"/>
        </w:rPr>
        <w:t xml:space="preserve"> design and how we </w:t>
      </w:r>
      <w:r w:rsidR="00404039">
        <w:rPr>
          <w:lang w:val="en-US"/>
        </w:rPr>
        <w:t>imple</w:t>
      </w:r>
      <w:r w:rsidR="00F12C98">
        <w:rPr>
          <w:lang w:val="en-US"/>
        </w:rPr>
        <w:t>mented</w:t>
      </w:r>
      <w:r w:rsidR="004C2769">
        <w:rPr>
          <w:lang w:val="en-US"/>
        </w:rPr>
        <w:t>.</w:t>
      </w:r>
    </w:p>
    <w:p w14:paraId="706AEEA3" w14:textId="3C29A942" w:rsidR="00651049" w:rsidRPr="00406401" w:rsidRDefault="00075DB3" w:rsidP="004840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Finally, John will wrap up </w:t>
      </w:r>
      <w:r w:rsidR="00084818">
        <w:rPr>
          <w:lang w:val="en-US"/>
        </w:rPr>
        <w:t>the presentation</w:t>
      </w:r>
      <w:r w:rsidR="007519E9">
        <w:rPr>
          <w:lang w:val="en-US"/>
        </w:rPr>
        <w:t xml:space="preserve"> by </w:t>
      </w:r>
      <w:r w:rsidR="00CC08A4">
        <w:rPr>
          <w:lang w:val="en-US"/>
        </w:rPr>
        <w:t xml:space="preserve">talking about </w:t>
      </w:r>
      <w:r w:rsidR="004C2769">
        <w:rPr>
          <w:lang w:val="en-US"/>
        </w:rPr>
        <w:t>the conclusion of our work and further recommendations.</w:t>
      </w:r>
    </w:p>
    <w:p w14:paraId="4DBF6185" w14:textId="77777777" w:rsidR="00C30772" w:rsidRDefault="00F61E89" w:rsidP="00AF62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</w:t>
      </w:r>
      <w:r w:rsidR="00E47DC1">
        <w:rPr>
          <w:lang w:val="en-US"/>
        </w:rPr>
        <w:t>work</w:t>
      </w:r>
    </w:p>
    <w:p w14:paraId="27347708" w14:textId="5BA002E1" w:rsidR="3F7BE701" w:rsidRDefault="00964A5A" w:rsidP="1DB7C0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Great team</w:t>
      </w:r>
    </w:p>
    <w:p w14:paraId="5391EC98" w14:textId="52CA3B02" w:rsidR="007F663F" w:rsidRDefault="007F663F" w:rsidP="00E0EC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Focus on </w:t>
      </w:r>
      <w:r w:rsidR="003119C8">
        <w:rPr>
          <w:lang w:val="en-US"/>
        </w:rPr>
        <w:t>getting to know each other</w:t>
      </w:r>
      <w:r w:rsidR="00086B8D">
        <w:rPr>
          <w:lang w:val="en-US"/>
        </w:rPr>
        <w:t xml:space="preserve"> early on</w:t>
      </w:r>
    </w:p>
    <w:p w14:paraId="2CF31C40" w14:textId="77141002" w:rsidR="003119C8" w:rsidRDefault="003119C8" w:rsidP="00E0EC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Build </w:t>
      </w:r>
      <w:r w:rsidR="00C54267">
        <w:rPr>
          <w:lang w:val="en-US"/>
        </w:rPr>
        <w:t xml:space="preserve">good </w:t>
      </w:r>
      <w:proofErr w:type="gramStart"/>
      <w:r w:rsidR="00C54267">
        <w:rPr>
          <w:lang w:val="en-US"/>
        </w:rPr>
        <w:t>relationships</w:t>
      </w:r>
      <w:proofErr w:type="gramEnd"/>
    </w:p>
    <w:p w14:paraId="42BCA6E2" w14:textId="2A693398" w:rsidR="00EE42DF" w:rsidRDefault="00144A1F" w:rsidP="00EE42D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Escape </w:t>
      </w:r>
      <w:r w:rsidR="00A05A36">
        <w:rPr>
          <w:lang w:val="en-US"/>
        </w:rPr>
        <w:t>room</w:t>
      </w:r>
    </w:p>
    <w:p w14:paraId="6C68DBFA" w14:textId="08D9BB58" w:rsidR="00AC2219" w:rsidRDefault="00A61EF2" w:rsidP="00EE42D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Mandatory</w:t>
      </w:r>
      <w:r w:rsidR="00D47FBD">
        <w:rPr>
          <w:lang w:val="en-US"/>
        </w:rPr>
        <w:t xml:space="preserve"> </w:t>
      </w:r>
      <w:r w:rsidR="00E45C47">
        <w:rPr>
          <w:lang w:val="en-US"/>
        </w:rPr>
        <w:t xml:space="preserve">attendance in all </w:t>
      </w:r>
      <w:r w:rsidR="00B71117">
        <w:rPr>
          <w:lang w:val="en-US"/>
        </w:rPr>
        <w:t xml:space="preserve">scheduled </w:t>
      </w:r>
      <w:r w:rsidR="007A2621">
        <w:rPr>
          <w:lang w:val="en-US"/>
        </w:rPr>
        <w:t>IDATT</w:t>
      </w:r>
      <w:r w:rsidR="00E2337E">
        <w:rPr>
          <w:lang w:val="en-US"/>
        </w:rPr>
        <w:t>1002</w:t>
      </w:r>
      <w:r w:rsidR="00B71117">
        <w:rPr>
          <w:lang w:val="en-US"/>
        </w:rPr>
        <w:t xml:space="preserve"> </w:t>
      </w:r>
      <w:r w:rsidR="00074F0E">
        <w:rPr>
          <w:lang w:val="en-US"/>
        </w:rPr>
        <w:t>hour.</w:t>
      </w:r>
      <w:r w:rsidR="00B71117">
        <w:rPr>
          <w:lang w:val="en-US"/>
        </w:rPr>
        <w:t xml:space="preserve"> </w:t>
      </w:r>
    </w:p>
    <w:p w14:paraId="3060111B" w14:textId="247B2431" w:rsidR="00086B8D" w:rsidRPr="00086B8D" w:rsidRDefault="00B135EF" w:rsidP="00086B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Makes everyone </w:t>
      </w:r>
      <w:r w:rsidR="00832AC6">
        <w:rPr>
          <w:lang w:val="en-US"/>
        </w:rPr>
        <w:t>comf</w:t>
      </w:r>
      <w:r w:rsidR="00B6644D">
        <w:rPr>
          <w:lang w:val="en-US"/>
        </w:rPr>
        <w:t xml:space="preserve">ortable to </w:t>
      </w:r>
      <w:r w:rsidR="00086B8D">
        <w:rPr>
          <w:lang w:val="en-US"/>
        </w:rPr>
        <w:t xml:space="preserve">take part and say what they feel in dev </w:t>
      </w:r>
      <w:r w:rsidR="00074F0E">
        <w:rPr>
          <w:lang w:val="en-US"/>
        </w:rPr>
        <w:t>process</w:t>
      </w:r>
      <w:r w:rsidR="005D4E3F">
        <w:rPr>
          <w:lang w:val="en-US"/>
        </w:rPr>
        <w:t>.</w:t>
      </w:r>
    </w:p>
    <w:p w14:paraId="451CC3FA" w14:textId="7FF26A4B" w:rsidR="00881623" w:rsidRDefault="00881623" w:rsidP="00086B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Effective collaboration</w:t>
      </w:r>
    </w:p>
    <w:p w14:paraId="0EDF388C" w14:textId="4FF43BD7" w:rsidR="00881623" w:rsidRPr="00086B8D" w:rsidRDefault="009A0C12" w:rsidP="00086B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Know each </w:t>
      </w:r>
      <w:r w:rsidR="005D4E3F">
        <w:rPr>
          <w:lang w:val="en-US"/>
        </w:rPr>
        <w:t>other’s</w:t>
      </w:r>
      <w:r w:rsidR="0024213F">
        <w:rPr>
          <w:lang w:val="en-US"/>
        </w:rPr>
        <w:t xml:space="preserve"> strengths &amp; </w:t>
      </w:r>
      <w:proofErr w:type="gramStart"/>
      <w:r w:rsidR="0024213F">
        <w:rPr>
          <w:lang w:val="en-US"/>
        </w:rPr>
        <w:t>weaknesses</w:t>
      </w:r>
      <w:proofErr w:type="gramEnd"/>
    </w:p>
    <w:p w14:paraId="71161818" w14:textId="45DBE6CC" w:rsidR="00FC7D81" w:rsidRPr="00086B8D" w:rsidRDefault="00D874C2" w:rsidP="00FC7D8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Easier to be flexible and solution </w:t>
      </w:r>
      <w:proofErr w:type="gramStart"/>
      <w:r>
        <w:rPr>
          <w:lang w:val="en-US"/>
        </w:rPr>
        <w:t>oriented</w:t>
      </w:r>
      <w:proofErr w:type="gramEnd"/>
    </w:p>
    <w:p w14:paraId="767A5687" w14:textId="77777777" w:rsidR="00F07F3A" w:rsidRDefault="00F07F3A" w:rsidP="00F07F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usage</w:t>
      </w:r>
    </w:p>
    <w:p w14:paraId="2763CAB9" w14:textId="44B8B319" w:rsidR="00836DEC" w:rsidRDefault="00512B4D" w:rsidP="00C307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B460A4">
        <w:rPr>
          <w:lang w:val="en-US"/>
        </w:rPr>
        <w:t>Coding</w:t>
      </w:r>
    </w:p>
    <w:p w14:paraId="1D860D44" w14:textId="5BBC8FE7" w:rsidR="005C3998" w:rsidRPr="00FC2405" w:rsidRDefault="00044E42" w:rsidP="005C39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Scrum master, keep us on </w:t>
      </w:r>
      <w:proofErr w:type="gramStart"/>
      <w:r>
        <w:rPr>
          <w:lang w:val="en-US"/>
        </w:rPr>
        <w:t>track</w:t>
      </w:r>
      <w:proofErr w:type="gramEnd"/>
    </w:p>
    <w:p w14:paraId="2F15EAF6" w14:textId="3EEC37E2" w:rsidR="00F53058" w:rsidRPr="00FC2405" w:rsidRDefault="00265F99" w:rsidP="005C39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Still, </w:t>
      </w:r>
      <w:r w:rsidR="00CE30AA">
        <w:rPr>
          <w:lang w:val="en-US"/>
        </w:rPr>
        <w:t xml:space="preserve">has been a steep learning </w:t>
      </w:r>
      <w:proofErr w:type="gramStart"/>
      <w:r w:rsidR="00CE30AA">
        <w:rPr>
          <w:lang w:val="en-US"/>
        </w:rPr>
        <w:t>curve</w:t>
      </w:r>
      <w:proofErr w:type="gramEnd"/>
      <w:r w:rsidR="002E0DD2">
        <w:rPr>
          <w:lang w:val="en-US"/>
        </w:rPr>
        <w:t xml:space="preserve"> </w:t>
      </w:r>
    </w:p>
    <w:p w14:paraId="51167718" w14:textId="4CE5927A" w:rsidR="0059027C" w:rsidRPr="00FC2405" w:rsidRDefault="00737716" w:rsidP="005C39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Has promoted </w:t>
      </w:r>
      <w:r w:rsidR="00FB63E5">
        <w:rPr>
          <w:lang w:val="en-US"/>
        </w:rPr>
        <w:t xml:space="preserve">high amount of </w:t>
      </w:r>
      <w:proofErr w:type="gramStart"/>
      <w:r w:rsidR="00FB63E5">
        <w:rPr>
          <w:lang w:val="en-US"/>
        </w:rPr>
        <w:t>learning</w:t>
      </w:r>
      <w:proofErr w:type="gramEnd"/>
    </w:p>
    <w:p w14:paraId="60FD8DF3" w14:textId="7E257C9E" w:rsidR="00190F2F" w:rsidRPr="00FC2405" w:rsidRDefault="00623EF9" w:rsidP="003C3F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report and documentation</w:t>
      </w:r>
    </w:p>
    <w:p w14:paraId="723B9500" w14:textId="0BECF474" w:rsidR="00235FC8" w:rsidRPr="002306EF" w:rsidRDefault="0035260C" w:rsidP="00230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</w:t>
      </w:r>
    </w:p>
    <w:p w14:paraId="78810919" w14:textId="77777777" w:rsidR="00D9200A" w:rsidRDefault="00D9200A" w:rsidP="003526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Agile dev</w:t>
      </w:r>
    </w:p>
    <w:p w14:paraId="47599D4F" w14:textId="078D5DF3" w:rsidR="0035260C" w:rsidRPr="002306EF" w:rsidRDefault="008A14C1" w:rsidP="003526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Scrum</w:t>
      </w:r>
    </w:p>
    <w:p w14:paraId="02AA6158" w14:textId="2C0BB316" w:rsidR="008A14C1" w:rsidRPr="002306EF" w:rsidRDefault="007A299E" w:rsidP="003526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Daily stand ups</w:t>
      </w:r>
    </w:p>
    <w:p w14:paraId="48227031" w14:textId="35C60276" w:rsidR="00F943A6" w:rsidRDefault="00606FDC" w:rsidP="00F943A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Initially failed to </w:t>
      </w:r>
      <w:r w:rsidR="00E3716A">
        <w:rPr>
          <w:lang w:val="en-US"/>
        </w:rPr>
        <w:t xml:space="preserve">execute </w:t>
      </w:r>
      <w:proofErr w:type="gramStart"/>
      <w:r w:rsidR="00D6432C">
        <w:rPr>
          <w:lang w:val="en-US"/>
        </w:rPr>
        <w:t>meeting</w:t>
      </w:r>
      <w:proofErr w:type="gramEnd"/>
    </w:p>
    <w:p w14:paraId="35B9A968" w14:textId="77777777" w:rsidR="00CB4442" w:rsidRDefault="00CB4442" w:rsidP="00F943A6">
      <w:pPr>
        <w:pStyle w:val="ListParagraph"/>
        <w:numPr>
          <w:ilvl w:val="2"/>
          <w:numId w:val="1"/>
        </w:numPr>
        <w:rPr>
          <w:lang w:val="en-US"/>
        </w:rPr>
      </w:pPr>
    </w:p>
    <w:p w14:paraId="67D1A87C" w14:textId="51ABA634" w:rsidR="03E11DD6" w:rsidRDefault="03E11DD6" w:rsidP="00772AF3">
      <w:pPr>
        <w:rPr>
          <w:b/>
          <w:lang w:val="en-US"/>
        </w:rPr>
      </w:pPr>
      <w:r w:rsidRPr="168AE8E0">
        <w:rPr>
          <w:b/>
          <w:lang w:val="en-US"/>
        </w:rPr>
        <w:t>App showcase and code</w:t>
      </w:r>
      <w:r w:rsidR="39889BE4" w:rsidRPr="168AE8E0">
        <w:rPr>
          <w:b/>
          <w:lang w:val="en-US"/>
        </w:rPr>
        <w:t xml:space="preserve"> (</w:t>
      </w:r>
      <w:proofErr w:type="spellStart"/>
      <w:r w:rsidR="39889BE4" w:rsidRPr="168AE8E0">
        <w:rPr>
          <w:b/>
          <w:lang w:val="en-US"/>
        </w:rPr>
        <w:t>Vemund</w:t>
      </w:r>
      <w:proofErr w:type="spellEnd"/>
      <w:r w:rsidR="39889BE4" w:rsidRPr="168AE8E0">
        <w:rPr>
          <w:b/>
          <w:lang w:val="en-US"/>
        </w:rPr>
        <w:t>)</w:t>
      </w:r>
      <w:r w:rsidR="00772AF3" w:rsidRPr="168AE8E0">
        <w:rPr>
          <w:b/>
          <w:lang w:val="en-US"/>
        </w:rPr>
        <w:t>:</w:t>
      </w:r>
    </w:p>
    <w:p w14:paraId="0E6D914B" w14:textId="1AEBD1ED" w:rsidR="00772AF3" w:rsidRPr="007E3B73" w:rsidRDefault="00DD7F5D" w:rsidP="007E3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Dashboard</w:t>
      </w:r>
    </w:p>
    <w:p w14:paraId="520DCD00" w14:textId="47C3FCB7" w:rsidR="00DD7F5D" w:rsidRPr="007E3B73" w:rsidRDefault="00D01049" w:rsidP="006B31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Yearly trend chart</w:t>
      </w:r>
    </w:p>
    <w:p w14:paraId="0882178D" w14:textId="71DDEEA8" w:rsidR="00FA75E2" w:rsidRDefault="00FA75E2" w:rsidP="006B31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Budgeted vs </w:t>
      </w:r>
      <w:proofErr w:type="gramStart"/>
      <w:r>
        <w:rPr>
          <w:lang w:val="en-US"/>
        </w:rPr>
        <w:t>accounted</w:t>
      </w:r>
      <w:proofErr w:type="gramEnd"/>
    </w:p>
    <w:p w14:paraId="6FFD7B91" w14:textId="5ACA7C33" w:rsidR="00FA75E2" w:rsidRDefault="00FA75E2" w:rsidP="006B31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Change months and show it changes the budgeted vs </w:t>
      </w:r>
      <w:proofErr w:type="gramStart"/>
      <w:r>
        <w:rPr>
          <w:lang w:val="en-US"/>
        </w:rPr>
        <w:t>accounted</w:t>
      </w:r>
      <w:proofErr w:type="gramEnd"/>
    </w:p>
    <w:p w14:paraId="4999895C" w14:textId="6E31888A" w:rsidR="00FA75E2" w:rsidRPr="007E3B73" w:rsidRDefault="0032656B" w:rsidP="006B31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Stats at bottom</w:t>
      </w:r>
    </w:p>
    <w:p w14:paraId="031CC283" w14:textId="35F237F4" w:rsidR="0032656B" w:rsidRDefault="0032656B" w:rsidP="00326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Budget</w:t>
      </w:r>
    </w:p>
    <w:p w14:paraId="06A8879A" w14:textId="0F54B6C1" w:rsidR="0032656B" w:rsidRDefault="003B796B" w:rsidP="003265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Also change </w:t>
      </w:r>
      <w:proofErr w:type="gramStart"/>
      <w:r>
        <w:rPr>
          <w:lang w:val="en-US"/>
        </w:rPr>
        <w:t>months</w:t>
      </w:r>
      <w:proofErr w:type="gramEnd"/>
    </w:p>
    <w:p w14:paraId="18B9AC17" w14:textId="4F9CDD2C" w:rsidR="004E5DFA" w:rsidRPr="007E3B73" w:rsidRDefault="00C406BA" w:rsidP="003265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Same features as accounting so will show a demonstration there</w:t>
      </w:r>
    </w:p>
    <w:p w14:paraId="0FEB07A6" w14:textId="77777777" w:rsidR="001C543D" w:rsidRDefault="001C543D" w:rsidP="001C54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Accounting</w:t>
      </w:r>
    </w:p>
    <w:p w14:paraId="235C1E4D" w14:textId="58034140" w:rsidR="001C543D" w:rsidRPr="007E3B73" w:rsidRDefault="00CB33AE" w:rsidP="001C5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new </w:t>
      </w:r>
      <w:proofErr w:type="gramStart"/>
      <w:r>
        <w:rPr>
          <w:lang w:val="en-US"/>
        </w:rPr>
        <w:t>income</w:t>
      </w:r>
      <w:proofErr w:type="gramEnd"/>
    </w:p>
    <w:p w14:paraId="2C9007FE" w14:textId="1F2031F3" w:rsidR="004232E0" w:rsidRPr="00192FD4" w:rsidRDefault="004232E0" w:rsidP="004232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Show input </w:t>
      </w:r>
      <w:proofErr w:type="gramStart"/>
      <w:r>
        <w:rPr>
          <w:lang w:val="en-US"/>
        </w:rPr>
        <w:t>validation</w:t>
      </w:r>
      <w:proofErr w:type="gramEnd"/>
    </w:p>
    <w:p w14:paraId="5E0B76F8" w14:textId="4E8DF6BC" w:rsidR="00F33677" w:rsidRPr="00192FD4" w:rsidRDefault="00E260B5" w:rsidP="00F3367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 numbers: only one comma and two decimals</w:t>
      </w:r>
    </w:p>
    <w:p w14:paraId="0EE3627A" w14:textId="346E8E38" w:rsidR="00E96515" w:rsidRPr="00E96515" w:rsidRDefault="00E96515" w:rsidP="00E965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</w:t>
      </w:r>
      <w:r w:rsidR="00045071">
        <w:rPr>
          <w:lang w:val="en-US"/>
        </w:rPr>
        <w:t xml:space="preserve">Coffee </w:t>
      </w:r>
      <w:r>
        <w:rPr>
          <w:lang w:val="en-US"/>
        </w:rPr>
        <w:t xml:space="preserve">before presentation” – 49 </w:t>
      </w:r>
      <w:proofErr w:type="spellStart"/>
      <w:r>
        <w:rPr>
          <w:lang w:val="en-US"/>
        </w:rPr>
        <w:t>nok</w:t>
      </w:r>
      <w:proofErr w:type="spellEnd"/>
    </w:p>
    <w:p w14:paraId="494B0556" w14:textId="0520BF2C" w:rsidR="00192FD4" w:rsidRPr="00E96515" w:rsidRDefault="00192FD4" w:rsidP="00E965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1E264A">
        <w:rPr>
          <w:lang w:val="en-US"/>
        </w:rPr>
        <w:t>document</w:t>
      </w:r>
      <w:r w:rsidR="005B390D">
        <w:rPr>
          <w:lang w:val="en-US"/>
        </w:rPr>
        <w:t xml:space="preserve"> (remember </w:t>
      </w:r>
      <w:r w:rsidR="00256511">
        <w:rPr>
          <w:lang w:val="en-US"/>
        </w:rPr>
        <w:t xml:space="preserve">to have an example receipt in </w:t>
      </w:r>
      <w:r w:rsidR="001D7CC5">
        <w:rPr>
          <w:lang w:val="en-US"/>
        </w:rPr>
        <w:t>downloads folder in presentation pc)</w:t>
      </w:r>
    </w:p>
    <w:p w14:paraId="070EB551" w14:textId="7329E172" w:rsidR="001E264A" w:rsidRPr="00E96515" w:rsidRDefault="00623F02" w:rsidP="001E26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document to open </w:t>
      </w:r>
      <w:proofErr w:type="gramStart"/>
      <w:r>
        <w:rPr>
          <w:lang w:val="en-US"/>
        </w:rPr>
        <w:t>document</w:t>
      </w:r>
      <w:proofErr w:type="gramEnd"/>
    </w:p>
    <w:p w14:paraId="0E5CAA48" w14:textId="28BAC488" w:rsidR="00CB33AE" w:rsidRPr="007E3B73" w:rsidRDefault="00E96515" w:rsidP="001C5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Also </w:t>
      </w:r>
      <w:proofErr w:type="gramStart"/>
      <w:r>
        <w:rPr>
          <w:lang w:val="en-US"/>
        </w:rPr>
        <w:t>edit</w:t>
      </w:r>
      <w:proofErr w:type="gramEnd"/>
      <w:r w:rsidR="00623F02">
        <w:rPr>
          <w:lang w:val="en-US"/>
        </w:rPr>
        <w:t xml:space="preserve"> </w:t>
      </w:r>
    </w:p>
    <w:p w14:paraId="46EAFE9D" w14:textId="70D4E67C" w:rsidR="00E96515" w:rsidRPr="007E3B73" w:rsidRDefault="00BC6BBA" w:rsidP="00E96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Documents</w:t>
      </w:r>
    </w:p>
    <w:p w14:paraId="006B50A1" w14:textId="339C767E" w:rsidR="00BC6BBA" w:rsidRDefault="00BC6BBA" w:rsidP="00BC6B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documents</w:t>
      </w:r>
    </w:p>
    <w:p w14:paraId="3F49E35C" w14:textId="5CA3CB34" w:rsidR="00BC6BBA" w:rsidRDefault="00BC6BBA" w:rsidP="00BC6B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for coffee</w:t>
      </w:r>
    </w:p>
    <w:p w14:paraId="21E9BE0E" w14:textId="0A6E2555" w:rsidR="00BC6BBA" w:rsidRPr="007E3B73" w:rsidRDefault="00AB6BCE" w:rsidP="00BC6B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</w:t>
      </w:r>
      <w:r w:rsidR="0035646E">
        <w:rPr>
          <w:lang w:val="en-US"/>
        </w:rPr>
        <w:t>pen</w:t>
      </w:r>
      <w:r>
        <w:rPr>
          <w:lang w:val="en-US"/>
        </w:rPr>
        <w:t xml:space="preserve"> document</w:t>
      </w:r>
    </w:p>
    <w:p w14:paraId="41E4BC90" w14:textId="5A47D8E0" w:rsidR="00FE7D97" w:rsidRDefault="00FE7D97" w:rsidP="00FE7D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Settings</w:t>
      </w:r>
    </w:p>
    <w:p w14:paraId="7AD563F4" w14:textId="5D8F3AC6" w:rsidR="001F7C63" w:rsidRDefault="001F7C63" w:rsidP="001F7C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location to documents folder</w:t>
      </w:r>
    </w:p>
    <w:p w14:paraId="72E86FD5" w14:textId="2750F440" w:rsidR="00FE7D97" w:rsidRPr="007E3B73" w:rsidRDefault="00FE7D97" w:rsidP="00FE7D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Change currency and add </w:t>
      </w:r>
      <w:r w:rsidR="002F1119">
        <w:rPr>
          <w:lang w:val="en-US"/>
        </w:rPr>
        <w:t xml:space="preserve">show negative numbers in </w:t>
      </w:r>
      <w:proofErr w:type="gramStart"/>
      <w:r w:rsidR="002F1119">
        <w:rPr>
          <w:lang w:val="en-US"/>
        </w:rPr>
        <w:t>red</w:t>
      </w:r>
      <w:proofErr w:type="gramEnd"/>
    </w:p>
    <w:p w14:paraId="74BF6FE3" w14:textId="768FE49C" w:rsidR="002F1119" w:rsidRDefault="002F1119" w:rsidP="002F111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Show dashboard, accounting and budget </w:t>
      </w:r>
      <w:proofErr w:type="gramStart"/>
      <w:r>
        <w:rPr>
          <w:lang w:val="en-US"/>
        </w:rPr>
        <w:t>quick</w:t>
      </w:r>
      <w:proofErr w:type="gramEnd"/>
    </w:p>
    <w:p w14:paraId="48C2EBDA" w14:textId="575DC7D6" w:rsidR="002F1119" w:rsidRPr="007E3B73" w:rsidRDefault="002F1119" w:rsidP="002F11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Change to </w:t>
      </w:r>
      <w:r w:rsidR="00610FA8">
        <w:rPr>
          <w:lang w:val="en-US"/>
        </w:rPr>
        <w:t xml:space="preserve">colorblind </w:t>
      </w:r>
      <w:proofErr w:type="gramStart"/>
      <w:r w:rsidR="00610FA8">
        <w:rPr>
          <w:lang w:val="en-US"/>
        </w:rPr>
        <w:t>mode</w:t>
      </w:r>
      <w:proofErr w:type="gramEnd"/>
    </w:p>
    <w:p w14:paraId="09E6F8FC" w14:textId="1BD3DD8B" w:rsidR="00C7500D" w:rsidRPr="00C7500D" w:rsidRDefault="00C7500D" w:rsidP="00C750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Show dashboard, accounting and budget </w:t>
      </w:r>
      <w:proofErr w:type="gramStart"/>
      <w:r>
        <w:rPr>
          <w:lang w:val="en-US"/>
        </w:rPr>
        <w:t>quick</w:t>
      </w:r>
      <w:proofErr w:type="gramEnd"/>
    </w:p>
    <w:p w14:paraId="37DD21C9" w14:textId="7313113F" w:rsidR="00451DC5" w:rsidRDefault="00451DC5" w:rsidP="002F11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Categories</w:t>
      </w:r>
    </w:p>
    <w:p w14:paraId="165E338B" w14:textId="2374DB3A" w:rsidR="00CB03C4" w:rsidRDefault="00CB03C4" w:rsidP="00CB03C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New</w:t>
      </w:r>
    </w:p>
    <w:p w14:paraId="5F275C47" w14:textId="0732FF08" w:rsidR="00451DC5" w:rsidRDefault="00451DC5" w:rsidP="00451DC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Edit</w:t>
      </w:r>
    </w:p>
    <w:p w14:paraId="01E8FD5E" w14:textId="473A5AF6" w:rsidR="00451DC5" w:rsidRPr="007E3B73" w:rsidRDefault="00451DC5" w:rsidP="00451DC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Delete</w:t>
      </w:r>
      <w:r w:rsidR="00D30B47">
        <w:rPr>
          <w:lang w:val="en-US"/>
        </w:rPr>
        <w:t xml:space="preserve"> (stipend)</w:t>
      </w:r>
    </w:p>
    <w:p w14:paraId="0557A05C" w14:textId="59CE0F9C" w:rsidR="002F14B2" w:rsidRPr="002F14B2" w:rsidRDefault="005803C8" w:rsidP="007E3B7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Show that all entries with delete will get deleted </w:t>
      </w:r>
      <w:proofErr w:type="gramStart"/>
      <w:r>
        <w:rPr>
          <w:lang w:val="en-US"/>
        </w:rPr>
        <w:t>too</w:t>
      </w:r>
      <w:proofErr w:type="gramEnd"/>
    </w:p>
    <w:p w14:paraId="1F405C77" w14:textId="1046EC38" w:rsidR="00E17777" w:rsidRDefault="00D65A06" w:rsidP="00D65A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Menu-bar</w:t>
      </w:r>
    </w:p>
    <w:p w14:paraId="4C028743" w14:textId="38A61C51" w:rsidR="00D65A06" w:rsidRDefault="008C55F6" w:rsidP="00D65A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Help</w:t>
      </w:r>
    </w:p>
    <w:p w14:paraId="2A130467" w14:textId="1DC327FD" w:rsidR="008C55F6" w:rsidRPr="00F201BC" w:rsidRDefault="00CB1D15" w:rsidP="008C55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Show wikis and about </w:t>
      </w:r>
      <w:proofErr w:type="gramStart"/>
      <w:r>
        <w:rPr>
          <w:lang w:val="en-US"/>
        </w:rPr>
        <w:t>page</w:t>
      </w:r>
      <w:proofErr w:type="gramEnd"/>
    </w:p>
    <w:p w14:paraId="737E4C74" w14:textId="1DC327FD" w:rsidR="006A4776" w:rsidRPr="000C6461" w:rsidRDefault="006A4776" w:rsidP="006A4776">
      <w:pPr>
        <w:rPr>
          <w:b/>
          <w:lang w:val="en-US"/>
        </w:rPr>
      </w:pPr>
      <w:r w:rsidRPr="000C6461">
        <w:rPr>
          <w:b/>
          <w:lang w:val="en-US"/>
        </w:rPr>
        <w:t>Feedback (Birthe):</w:t>
      </w:r>
    </w:p>
    <w:p w14:paraId="4F47F80C" w14:textId="1DC327FD" w:rsidR="006A4776" w:rsidRPr="000250A0" w:rsidRDefault="006A4776" w:rsidP="006A47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Usability tests (three iterations in accordance with the three defined Scrum sprints)</w:t>
      </w:r>
    </w:p>
    <w:p w14:paraId="1703D295" w14:textId="1DC327FD" w:rsidR="006A4776" w:rsidRDefault="006A4776" w:rsidP="006A47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this project the</w:t>
      </w:r>
    </w:p>
    <w:p w14:paraId="08B25907" w14:textId="1DC327FD" w:rsidR="006A4776" w:rsidRPr="000250A0" w:rsidRDefault="006A4776" w:rsidP="006A47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MMP </w:t>
      </w:r>
      <w:r w:rsidR="401914A2" w:rsidRPr="7F835937">
        <w:rPr>
          <w:rFonts w:ascii="Wingdings" w:eastAsia="Wingdings" w:hAnsi="Wingdings" w:cs="Wingdings"/>
          <w:lang w:val="en-US"/>
        </w:rPr>
        <w:t>à</w:t>
      </w:r>
      <w:r>
        <w:rPr>
          <w:lang w:val="en-US"/>
        </w:rPr>
        <w:t xml:space="preserve"> final product: </w:t>
      </w:r>
      <w:proofErr w:type="spellStart"/>
      <w:r>
        <w:rPr>
          <w:lang w:val="en-US"/>
        </w:rPr>
        <w:t>Sammenheng</w:t>
      </w:r>
      <w:proofErr w:type="spellEnd"/>
    </w:p>
    <w:p w14:paraId="3D0E0C2D" w14:textId="1DC327FD" w:rsidR="006A4776" w:rsidRDefault="006A4776" w:rsidP="006A4776">
      <w:pPr>
        <w:pStyle w:val="ListParagraph"/>
        <w:numPr>
          <w:ilvl w:val="0"/>
          <w:numId w:val="1"/>
        </w:numPr>
      </w:pPr>
      <w:r w:rsidRPr="00DE0400">
        <w:t>Argumenter for og mot o</w:t>
      </w:r>
      <w:r>
        <w:t>g hva vi endte med.</w:t>
      </w:r>
    </w:p>
    <w:p w14:paraId="24351EDE" w14:textId="77777777" w:rsidR="00C867EC" w:rsidRDefault="00C867EC" w:rsidP="00C867EC"/>
    <w:p w14:paraId="51A842BD" w14:textId="3E5B301F" w:rsidR="00C867EC" w:rsidRPr="00DE05C2" w:rsidRDefault="00C867EC" w:rsidP="00C867EC">
      <w:pPr>
        <w:pStyle w:val="ListParagraph"/>
        <w:numPr>
          <w:ilvl w:val="0"/>
          <w:numId w:val="1"/>
        </w:numPr>
      </w:pPr>
    </w:p>
    <w:p w14:paraId="5EF601BF" w14:textId="1DC327FD" w:rsidR="006A4776" w:rsidRPr="00DE05C2" w:rsidRDefault="006A4776" w:rsidP="006A4776"/>
    <w:p w14:paraId="7A7B9E8C" w14:textId="1DC327FD" w:rsidR="006A4776" w:rsidRPr="006A4776" w:rsidRDefault="006A4776" w:rsidP="00772AF3"/>
    <w:p w14:paraId="7209363D" w14:textId="558C9BA6" w:rsidR="7A312515" w:rsidRPr="00772AF3" w:rsidRDefault="6F32E4FA" w:rsidP="00772AF3">
      <w:pPr>
        <w:rPr>
          <w:lang w:val="en-US"/>
        </w:rPr>
      </w:pPr>
      <w:r w:rsidRPr="00772AF3">
        <w:rPr>
          <w:lang w:val="en-US"/>
        </w:rPr>
        <w:t>Universal Design</w:t>
      </w:r>
      <w:r w:rsidR="080A42AD" w:rsidRPr="00772AF3">
        <w:rPr>
          <w:lang w:val="en-US"/>
        </w:rPr>
        <w:t xml:space="preserve"> (Lotte)</w:t>
      </w:r>
      <w:r w:rsidR="00772AF3">
        <w:rPr>
          <w:lang w:val="en-US"/>
        </w:rPr>
        <w:t>:</w:t>
      </w:r>
    </w:p>
    <w:p w14:paraId="2E61425F" w14:textId="5A245D3B" w:rsidR="7F4B9F44" w:rsidRPr="00C05489" w:rsidRDefault="297B7763" w:rsidP="7D770B56">
      <w:pPr>
        <w:pStyle w:val="ListParagraph"/>
        <w:numPr>
          <w:ilvl w:val="1"/>
          <w:numId w:val="1"/>
        </w:numPr>
      </w:pPr>
      <w:r w:rsidRPr="00C05489">
        <w:t xml:space="preserve">Måten vi har møtt </w:t>
      </w:r>
      <w:proofErr w:type="spellStart"/>
      <w:r w:rsidR="1FBE2F47" w:rsidRPr="00C05489">
        <w:t>W</w:t>
      </w:r>
      <w:r w:rsidR="0CE230F9" w:rsidRPr="00C05489">
        <w:t>C</w:t>
      </w:r>
      <w:r w:rsidR="0927D4CC" w:rsidRPr="00C05489">
        <w:t>AG</w:t>
      </w:r>
      <w:proofErr w:type="spellEnd"/>
      <w:r w:rsidR="0927D4CC" w:rsidRPr="00C05489">
        <w:t xml:space="preserve"> 2.1 </w:t>
      </w:r>
      <w:proofErr w:type="spellStart"/>
      <w:r w:rsidR="0927D4CC" w:rsidRPr="00C05489">
        <w:t>principle</w:t>
      </w:r>
      <w:proofErr w:type="spellEnd"/>
      <w:r w:rsidR="0927D4CC" w:rsidRPr="00C05489">
        <w:t xml:space="preserve"> 1 – </w:t>
      </w:r>
      <w:proofErr w:type="spellStart"/>
      <w:r w:rsidR="0927D4CC" w:rsidRPr="00C05489">
        <w:t>perceivable</w:t>
      </w:r>
      <w:proofErr w:type="spellEnd"/>
    </w:p>
    <w:p w14:paraId="0A1C7483" w14:textId="7793B8A5" w:rsidR="7F4B9F44" w:rsidRPr="00733BA4" w:rsidRDefault="53A0AFB6" w:rsidP="7D770B56">
      <w:pPr>
        <w:pStyle w:val="ListParagraph"/>
        <w:numPr>
          <w:ilvl w:val="2"/>
          <w:numId w:val="1"/>
        </w:numPr>
      </w:pPr>
      <w:r>
        <w:t xml:space="preserve"> </w:t>
      </w:r>
      <w:r w:rsidR="5DD4CC9A">
        <w:t>N</w:t>
      </w:r>
      <w:r w:rsidR="49057305">
        <w:t>on-</w:t>
      </w:r>
      <w:proofErr w:type="spellStart"/>
      <w:r w:rsidR="49057305">
        <w:t>text</w:t>
      </w:r>
      <w:proofErr w:type="spellEnd"/>
      <w:r w:rsidR="49057305">
        <w:t xml:space="preserve"> </w:t>
      </w:r>
      <w:proofErr w:type="spellStart"/>
      <w:r w:rsidR="49057305">
        <w:t>criterion</w:t>
      </w:r>
      <w:proofErr w:type="spellEnd"/>
    </w:p>
    <w:p w14:paraId="424F2078" w14:textId="3F4EABBD" w:rsidR="586317D8" w:rsidRPr="00DC3A8A" w:rsidRDefault="2672FF32" w:rsidP="586317D8">
      <w:pPr>
        <w:pStyle w:val="ListParagraph"/>
        <w:numPr>
          <w:ilvl w:val="3"/>
          <w:numId w:val="1"/>
        </w:numPr>
        <w:rPr>
          <w:lang w:val="en-US"/>
        </w:rPr>
      </w:pPr>
      <w:r w:rsidRPr="00623EF9">
        <w:rPr>
          <w:lang w:val="en-US"/>
        </w:rPr>
        <w:t>C</w:t>
      </w:r>
      <w:r w:rsidR="4A0A0C28" w:rsidRPr="00623EF9">
        <w:rPr>
          <w:lang w:val="en-US"/>
        </w:rPr>
        <w:t xml:space="preserve">onnected table view or text for each </w:t>
      </w:r>
      <w:proofErr w:type="gramStart"/>
      <w:r w:rsidR="4A0A0C28" w:rsidRPr="00623EF9">
        <w:rPr>
          <w:lang w:val="en-US"/>
        </w:rPr>
        <w:t>chart</w:t>
      </w:r>
      <w:proofErr w:type="gramEnd"/>
    </w:p>
    <w:p w14:paraId="5B043957" w14:textId="724E51FA" w:rsidR="649ABC62" w:rsidRDefault="752B58A0" w:rsidP="457A3033">
      <w:pPr>
        <w:pStyle w:val="ListParagraph"/>
        <w:numPr>
          <w:ilvl w:val="2"/>
          <w:numId w:val="1"/>
        </w:numPr>
      </w:pPr>
      <w:r>
        <w:t xml:space="preserve">Information and </w:t>
      </w:r>
      <w:proofErr w:type="spellStart"/>
      <w:r>
        <w:t>Relationship</w:t>
      </w:r>
      <w:proofErr w:type="spellEnd"/>
    </w:p>
    <w:p w14:paraId="4CB34EA9" w14:textId="3690A8A1" w:rsidR="6D56BBD5" w:rsidRPr="00623EF9" w:rsidRDefault="200E246D" w:rsidP="6D56BBD5">
      <w:pPr>
        <w:pStyle w:val="ListParagraph"/>
        <w:numPr>
          <w:ilvl w:val="3"/>
          <w:numId w:val="1"/>
        </w:numPr>
        <w:rPr>
          <w:lang w:val="en-US"/>
        </w:rPr>
      </w:pPr>
      <w:r w:rsidRPr="00623EF9">
        <w:rPr>
          <w:lang w:val="en-US"/>
        </w:rPr>
        <w:t xml:space="preserve">Visual relationships available through text / </w:t>
      </w:r>
      <w:proofErr w:type="spellStart"/>
      <w:r w:rsidRPr="00623EF9">
        <w:rPr>
          <w:lang w:val="en-US"/>
        </w:rPr>
        <w:t>screenreaders</w:t>
      </w:r>
      <w:proofErr w:type="spellEnd"/>
    </w:p>
    <w:p w14:paraId="22714FC6" w14:textId="52868119" w:rsidR="0E743499" w:rsidRPr="005D4E3F" w:rsidRDefault="5802DA48" w:rsidP="0E743499">
      <w:pPr>
        <w:pStyle w:val="ListParagraph"/>
        <w:numPr>
          <w:ilvl w:val="3"/>
          <w:numId w:val="1"/>
        </w:numPr>
        <w:rPr>
          <w:lang w:val="en-US"/>
        </w:rPr>
      </w:pPr>
      <w:r w:rsidRPr="005D4E3F">
        <w:rPr>
          <w:lang w:val="en-US"/>
        </w:rPr>
        <w:t xml:space="preserve">In </w:t>
      </w:r>
      <w:proofErr w:type="spellStart"/>
      <w:r w:rsidRPr="005D4E3F">
        <w:rPr>
          <w:lang w:val="en-US"/>
        </w:rPr>
        <w:t>Scenebuilder</w:t>
      </w:r>
      <w:proofErr w:type="spellEnd"/>
      <w:r w:rsidRPr="005D4E3F">
        <w:rPr>
          <w:lang w:val="en-US"/>
        </w:rPr>
        <w:t xml:space="preserve">, accessible text, help, role and role description has been </w:t>
      </w:r>
      <w:proofErr w:type="gramStart"/>
      <w:r w:rsidRPr="005D4E3F">
        <w:rPr>
          <w:lang w:val="en-US"/>
        </w:rPr>
        <w:t>added</w:t>
      </w:r>
      <w:proofErr w:type="gramEnd"/>
    </w:p>
    <w:p w14:paraId="04EC778E" w14:textId="7B5FFB6E" w:rsidR="4B3D9B0B" w:rsidRDefault="203B65F9" w:rsidP="4B3D9B0B">
      <w:pPr>
        <w:pStyle w:val="ListParagraph"/>
        <w:numPr>
          <w:ilvl w:val="2"/>
          <w:numId w:val="3"/>
        </w:numPr>
      </w:pPr>
      <w:proofErr w:type="spellStart"/>
      <w:r>
        <w:t>Meaningful</w:t>
      </w:r>
      <w:proofErr w:type="spellEnd"/>
      <w:r>
        <w:t xml:space="preserve"> </w:t>
      </w:r>
      <w:proofErr w:type="spellStart"/>
      <w:r>
        <w:t>Sequence</w:t>
      </w:r>
      <w:proofErr w:type="spellEnd"/>
    </w:p>
    <w:p w14:paraId="369658AE" w14:textId="7A56E18F" w:rsidR="37775649" w:rsidRPr="00C31691" w:rsidRDefault="07D92F1B" w:rsidP="780F7AE8">
      <w:pPr>
        <w:pStyle w:val="ListParagraph"/>
        <w:numPr>
          <w:ilvl w:val="3"/>
          <w:numId w:val="3"/>
        </w:numPr>
        <w:rPr>
          <w:lang w:val="en-US"/>
        </w:rPr>
      </w:pPr>
      <w:r w:rsidRPr="00C36AFE">
        <w:rPr>
          <w:lang w:val="en-US"/>
        </w:rPr>
        <w:t xml:space="preserve">Content </w:t>
      </w:r>
      <w:r w:rsidR="44B4253A" w:rsidRPr="00C36AFE">
        <w:rPr>
          <w:lang w:val="en-US"/>
        </w:rPr>
        <w:t>pre</w:t>
      </w:r>
      <w:r w:rsidR="3AA56DDA" w:rsidRPr="00C36AFE">
        <w:rPr>
          <w:lang w:val="en-US"/>
        </w:rPr>
        <w:t xml:space="preserve">sented in a logical and readable </w:t>
      </w:r>
      <w:proofErr w:type="gramStart"/>
      <w:r w:rsidR="3AA56DDA" w:rsidRPr="00C36AFE">
        <w:rPr>
          <w:lang w:val="en-US"/>
        </w:rPr>
        <w:t>order</w:t>
      </w:r>
      <w:proofErr w:type="gramEnd"/>
    </w:p>
    <w:p w14:paraId="28B4DD19" w14:textId="4F2B1B1F" w:rsidR="675B9F40" w:rsidRDefault="159237DE" w:rsidP="5B5118F4">
      <w:pPr>
        <w:pStyle w:val="ListParagraph"/>
        <w:numPr>
          <w:ilvl w:val="4"/>
          <w:numId w:val="3"/>
        </w:numPr>
        <w:rPr>
          <w:lang w:val="en-US"/>
        </w:rPr>
      </w:pPr>
      <w:r w:rsidRPr="031485BF">
        <w:rPr>
          <w:lang w:val="en-US"/>
        </w:rPr>
        <w:t xml:space="preserve">First explanation of </w:t>
      </w:r>
      <w:r w:rsidRPr="55DF4D56">
        <w:rPr>
          <w:lang w:val="en-US"/>
        </w:rPr>
        <w:t xml:space="preserve">what the table view is </w:t>
      </w:r>
      <w:r w:rsidRPr="045AEDA8">
        <w:rPr>
          <w:lang w:val="en-US"/>
        </w:rPr>
        <w:t xml:space="preserve">displaying, then </w:t>
      </w:r>
      <w:r w:rsidRPr="05E8DD31">
        <w:rPr>
          <w:lang w:val="en-US"/>
        </w:rPr>
        <w:t>category</w:t>
      </w:r>
    </w:p>
    <w:p w14:paraId="3EA89B45" w14:textId="29DA449A" w:rsidR="1660FEB5" w:rsidRPr="00527D91" w:rsidRDefault="2F46047D" w:rsidP="1660FEB5">
      <w:pPr>
        <w:pStyle w:val="ListParagraph"/>
        <w:numPr>
          <w:ilvl w:val="4"/>
          <w:numId w:val="3"/>
        </w:numPr>
        <w:rPr>
          <w:lang w:val="en-US"/>
        </w:rPr>
      </w:pPr>
      <w:r>
        <w:t xml:space="preserve">Compatibility </w:t>
      </w:r>
      <w:proofErr w:type="spellStart"/>
      <w:r w:rsidR="5EE29991">
        <w:t>with</w:t>
      </w:r>
      <w:proofErr w:type="spellEnd"/>
      <w:r w:rsidR="5EE29991">
        <w:t xml:space="preserve"> </w:t>
      </w:r>
      <w:proofErr w:type="spellStart"/>
      <w:r w:rsidR="5EE29991">
        <w:t>s</w:t>
      </w:r>
      <w:r>
        <w:t>creenreader</w:t>
      </w:r>
      <w:proofErr w:type="spellEnd"/>
      <w:r>
        <w:t xml:space="preserve">, </w:t>
      </w:r>
    </w:p>
    <w:p w14:paraId="75C45473" w14:textId="779E7898" w:rsidR="0B468433" w:rsidRDefault="7F191698" w:rsidP="0B468433">
      <w:pPr>
        <w:pStyle w:val="ListParagraph"/>
        <w:numPr>
          <w:ilvl w:val="2"/>
          <w:numId w:val="3"/>
        </w:numPr>
        <w:rPr>
          <w:lang w:val="en-US"/>
        </w:rPr>
      </w:pPr>
      <w:r w:rsidRPr="08898EB6">
        <w:rPr>
          <w:lang w:val="en-US"/>
        </w:rPr>
        <w:t>Sensory Characteristics</w:t>
      </w:r>
    </w:p>
    <w:p w14:paraId="4D06861F" w14:textId="64FD04BF" w:rsidR="08898EB6" w:rsidRDefault="2F4FB770" w:rsidP="49E85530">
      <w:pPr>
        <w:pStyle w:val="ListParagraph"/>
        <w:numPr>
          <w:ilvl w:val="3"/>
          <w:numId w:val="3"/>
        </w:numPr>
        <w:rPr>
          <w:lang w:val="en-US"/>
        </w:rPr>
      </w:pPr>
      <w:r w:rsidRPr="1C33AC26">
        <w:rPr>
          <w:lang w:val="en-US"/>
        </w:rPr>
        <w:t xml:space="preserve">Expenses </w:t>
      </w:r>
      <w:r w:rsidRPr="1750F86A">
        <w:rPr>
          <w:lang w:val="en-US"/>
        </w:rPr>
        <w:t xml:space="preserve">have a </w:t>
      </w:r>
      <w:r w:rsidR="165205F3" w:rsidRPr="284DC643">
        <w:rPr>
          <w:lang w:val="en-US"/>
        </w:rPr>
        <w:t>minus sign in</w:t>
      </w:r>
      <w:r w:rsidR="165205F3" w:rsidRPr="124DF914">
        <w:rPr>
          <w:lang w:val="en-US"/>
        </w:rPr>
        <w:t xml:space="preserve"> addition to </w:t>
      </w:r>
      <w:r w:rsidR="165205F3" w:rsidRPr="0960F786">
        <w:rPr>
          <w:lang w:val="en-US"/>
        </w:rPr>
        <w:t xml:space="preserve">the </w:t>
      </w:r>
      <w:r w:rsidR="0D6A165D" w:rsidRPr="64008534">
        <w:rPr>
          <w:lang w:val="en-US"/>
        </w:rPr>
        <w:t xml:space="preserve">red </w:t>
      </w:r>
      <w:r w:rsidR="0D6A165D" w:rsidRPr="608484FB">
        <w:rPr>
          <w:lang w:val="en-US"/>
        </w:rPr>
        <w:t>writing</w:t>
      </w:r>
      <w:r w:rsidR="0EA874CF" w:rsidRPr="6B9EC36A">
        <w:rPr>
          <w:lang w:val="en-US"/>
        </w:rPr>
        <w:t>.</w:t>
      </w:r>
      <w:r w:rsidR="0EA874CF" w:rsidRPr="4C3B42C7">
        <w:rPr>
          <w:lang w:val="en-US"/>
        </w:rPr>
        <w:t xml:space="preserve"> </w:t>
      </w:r>
      <w:r w:rsidR="0EA874CF" w:rsidRPr="6D5360C3">
        <w:rPr>
          <w:lang w:val="en-US"/>
        </w:rPr>
        <w:t xml:space="preserve">Clearly marked that it’s an </w:t>
      </w:r>
      <w:proofErr w:type="gramStart"/>
      <w:r w:rsidR="0EA874CF" w:rsidRPr="15882A87">
        <w:rPr>
          <w:lang w:val="en-US"/>
        </w:rPr>
        <w:t>expense</w:t>
      </w:r>
      <w:proofErr w:type="gramEnd"/>
    </w:p>
    <w:p w14:paraId="0414235D" w14:textId="327BBDB6" w:rsidR="0052476C" w:rsidRPr="000250A0" w:rsidRDefault="5B94550E" w:rsidP="26455FA0">
      <w:pPr>
        <w:pStyle w:val="ListParagraph"/>
        <w:numPr>
          <w:ilvl w:val="2"/>
          <w:numId w:val="3"/>
        </w:numPr>
        <w:rPr>
          <w:lang w:val="en-US"/>
        </w:rPr>
      </w:pPr>
      <w:r w:rsidRPr="064EFE38">
        <w:rPr>
          <w:lang w:val="en-US"/>
        </w:rPr>
        <w:t xml:space="preserve">Use of </w:t>
      </w:r>
      <w:proofErr w:type="spellStart"/>
      <w:r w:rsidRPr="064EFE38">
        <w:rPr>
          <w:lang w:val="en-US"/>
        </w:rPr>
        <w:t>Colour</w:t>
      </w:r>
      <w:proofErr w:type="spellEnd"/>
    </w:p>
    <w:p w14:paraId="356B7965" w14:textId="55F7447E" w:rsidR="064EFE38" w:rsidRDefault="39991879" w:rsidP="064EFE38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 w:rsidRPr="482802C1">
        <w:rPr>
          <w:lang w:val="en-US"/>
        </w:rPr>
        <w:t>Colourblin</w:t>
      </w:r>
      <w:r w:rsidR="0A4E935B" w:rsidRPr="482802C1">
        <w:rPr>
          <w:lang w:val="en-US"/>
        </w:rPr>
        <w:t>d</w:t>
      </w:r>
      <w:proofErr w:type="spellEnd"/>
      <w:r w:rsidR="0A4E935B" w:rsidRPr="482802C1">
        <w:rPr>
          <w:lang w:val="en-US"/>
        </w:rPr>
        <w:t xml:space="preserve"> mode</w:t>
      </w:r>
    </w:p>
    <w:p w14:paraId="7A10809B" w14:textId="34A8AED9" w:rsidR="46E6A3D2" w:rsidRDefault="51549502" w:rsidP="46E6A3D2">
      <w:pPr>
        <w:pStyle w:val="ListParagraph"/>
        <w:numPr>
          <w:ilvl w:val="3"/>
          <w:numId w:val="3"/>
        </w:numPr>
        <w:rPr>
          <w:lang w:val="en-US"/>
        </w:rPr>
      </w:pPr>
      <w:r w:rsidRPr="2056EF84">
        <w:rPr>
          <w:lang w:val="en-US"/>
        </w:rPr>
        <w:t>Discussion</w:t>
      </w:r>
    </w:p>
    <w:p w14:paraId="3205B006" w14:textId="1DC327FD" w:rsidR="000250A0" w:rsidDel="000250A0" w:rsidRDefault="000250A0" w:rsidP="0052476C">
      <w:pPr>
        <w:rPr>
          <w:ins w:id="0" w:author="{73E6601F-3460-494D-980A-E16E033C4A3E}" w:date="2023-04-28T13:05:00Z"/>
          <w:del w:id="1" w:author="{99339546-1B6C-C246-B0BD-D558A49C3851}" w:date="2023-04-28T13:11:00Z"/>
          <w:lang w:val="en-US"/>
        </w:rPr>
      </w:pPr>
      <w:del w:id="2" w:author="{99339546-1B6C-C246-B0BD-D558A49C3851}" w:date="2023-04-28T13:11:00Z">
        <w:r w:rsidDel="000250A0">
          <w:rPr>
            <w:lang w:val="en-US"/>
          </w:rPr>
          <w:delText>App showcase and code</w:delText>
        </w:r>
      </w:del>
      <w:del w:id="3" w:author="{99339546-1B6C-C246-B0BD-D558A49C3851}" w:date="2023-04-28T13:06:00Z">
        <w:r w:rsidDel="000250A0">
          <w:rPr>
            <w:lang w:val="en-US"/>
          </w:rPr>
          <w:delText>:</w:delText>
        </w:r>
      </w:del>
    </w:p>
    <w:p w14:paraId="1AB8C632" w14:textId="77777777" w:rsidR="0052476C" w:rsidRPr="00DE0400" w:rsidRDefault="0052476C" w:rsidP="0052476C"/>
    <w:p w14:paraId="10C33F97" w14:textId="77777777" w:rsidR="0052476C" w:rsidRPr="00DE0400" w:rsidRDefault="0052476C" w:rsidP="0052476C"/>
    <w:p w14:paraId="0402F765" w14:textId="3FA4BD65" w:rsidR="0052476C" w:rsidRDefault="0052476C" w:rsidP="0052476C">
      <w:pPr>
        <w:rPr>
          <w:lang w:val="en-US"/>
        </w:rPr>
      </w:pPr>
      <w:r>
        <w:rPr>
          <w:lang w:val="en-US"/>
        </w:rPr>
        <w:t>Interaction design one</w:t>
      </w:r>
      <w:r w:rsidR="0098262F">
        <w:rPr>
          <w:lang w:val="en-US"/>
        </w:rPr>
        <w:t xml:space="preserve"> (Lotte)</w:t>
      </w:r>
      <w:r>
        <w:rPr>
          <w:lang w:val="en-US"/>
        </w:rPr>
        <w:t>:</w:t>
      </w:r>
    </w:p>
    <w:p w14:paraId="64FAADF1" w14:textId="77777777" w:rsidR="0052476C" w:rsidRDefault="0052476C" w:rsidP="0052476C">
      <w:pPr>
        <w:rPr>
          <w:lang w:val="en-US"/>
        </w:rPr>
      </w:pPr>
    </w:p>
    <w:p w14:paraId="32140739" w14:textId="77777777" w:rsidR="0052476C" w:rsidRDefault="0052476C" w:rsidP="0052476C">
      <w:pPr>
        <w:rPr>
          <w:lang w:val="en-US"/>
        </w:rPr>
      </w:pPr>
    </w:p>
    <w:p w14:paraId="52F1F58C" w14:textId="11BEC86C" w:rsidR="0052476C" w:rsidRDefault="796175FF" w:rsidP="0052476C">
      <w:pPr>
        <w:rPr>
          <w:b/>
          <w:lang w:val="en-US"/>
        </w:rPr>
      </w:pPr>
      <w:r w:rsidRPr="45C5757E">
        <w:rPr>
          <w:b/>
          <w:lang w:val="en-US"/>
        </w:rPr>
        <w:t>Conclusion:</w:t>
      </w:r>
    </w:p>
    <w:p w14:paraId="38D4F16A" w14:textId="07C21C92" w:rsidR="5E027DBB" w:rsidRDefault="5E027DBB" w:rsidP="01B9235E">
      <w:pPr>
        <w:rPr>
          <w:lang w:val="en-US"/>
        </w:rPr>
      </w:pPr>
      <w:r w:rsidRPr="01B9235E">
        <w:rPr>
          <w:lang w:val="en-US"/>
        </w:rPr>
        <w:t>What worked</w:t>
      </w:r>
    </w:p>
    <w:p w14:paraId="5A548D3D" w14:textId="4554486C" w:rsidR="6912BB90" w:rsidRDefault="6912BB90" w:rsidP="6912BB90">
      <w:pPr>
        <w:pStyle w:val="ListParagraph"/>
        <w:numPr>
          <w:ilvl w:val="0"/>
          <w:numId w:val="5"/>
        </w:numPr>
        <w:rPr>
          <w:lang w:val="en-US"/>
        </w:rPr>
      </w:pPr>
    </w:p>
    <w:p w14:paraId="62509FD1" w14:textId="3FEB886D" w:rsidR="5E027DBB" w:rsidRDefault="5E027DBB" w:rsidP="04F02CA8">
      <w:r w:rsidRPr="7981AB6E">
        <w:rPr>
          <w:lang w:val="en-US"/>
        </w:rPr>
        <w:t xml:space="preserve">What could be </w:t>
      </w:r>
      <w:proofErr w:type="gramStart"/>
      <w:r w:rsidRPr="7981AB6E">
        <w:rPr>
          <w:lang w:val="en-US"/>
        </w:rPr>
        <w:t>improved</w:t>
      </w:r>
      <w:proofErr w:type="gramEnd"/>
    </w:p>
    <w:p w14:paraId="3FB17D4D" w14:textId="2695CAA4" w:rsidR="00331F72" w:rsidRDefault="73E7A564" w:rsidP="713FF3AC">
      <w:pPr>
        <w:pStyle w:val="ListParagraph"/>
        <w:numPr>
          <w:ilvl w:val="0"/>
          <w:numId w:val="2"/>
        </w:numPr>
        <w:rPr>
          <w:lang w:val="en-US"/>
        </w:rPr>
      </w:pPr>
      <w:r w:rsidRPr="5FA856CE">
        <w:rPr>
          <w:lang w:val="en-US"/>
        </w:rPr>
        <w:t>UU</w:t>
      </w:r>
    </w:p>
    <w:p w14:paraId="27EBBEDB" w14:textId="2C547917" w:rsidR="00331F72" w:rsidRDefault="73E7A564" w:rsidP="74B59215">
      <w:pPr>
        <w:pStyle w:val="ListParagraph"/>
        <w:numPr>
          <w:ilvl w:val="1"/>
          <w:numId w:val="2"/>
        </w:numPr>
        <w:rPr>
          <w:lang w:val="en-US"/>
        </w:rPr>
      </w:pPr>
      <w:r w:rsidRPr="5FA856CE">
        <w:rPr>
          <w:lang w:val="en-US"/>
        </w:rPr>
        <w:t xml:space="preserve"> </w:t>
      </w:r>
      <w:r w:rsidR="4E436110" w:rsidRPr="5FA856CE">
        <w:rPr>
          <w:lang w:val="en-US"/>
        </w:rPr>
        <w:t>Patterns</w:t>
      </w:r>
      <w:r w:rsidR="62EF0B1E" w:rsidRPr="1B8B767F">
        <w:rPr>
          <w:lang w:val="en-US"/>
        </w:rPr>
        <w:t xml:space="preserve"> in diagrams for colorblindness</w:t>
      </w:r>
    </w:p>
    <w:p w14:paraId="6180BD43" w14:textId="53ECD2AD" w:rsidR="01C9139A" w:rsidRDefault="7CBE3A9A" w:rsidP="01C9139A">
      <w:pPr>
        <w:pStyle w:val="ListParagraph"/>
        <w:numPr>
          <w:ilvl w:val="0"/>
          <w:numId w:val="2"/>
        </w:numPr>
        <w:rPr>
          <w:lang w:val="en-US"/>
        </w:rPr>
      </w:pPr>
      <w:r w:rsidRPr="68E13FB7">
        <w:rPr>
          <w:lang w:val="en-US"/>
        </w:rPr>
        <w:t xml:space="preserve">Application </w:t>
      </w:r>
      <w:r w:rsidRPr="47F2EE72">
        <w:rPr>
          <w:lang w:val="en-US"/>
        </w:rPr>
        <w:t>features</w:t>
      </w:r>
    </w:p>
    <w:p w14:paraId="311D3706" w14:textId="29663349" w:rsidR="01C9139A" w:rsidRDefault="05771938" w:rsidP="47F2EE72">
      <w:pPr>
        <w:pStyle w:val="ListParagraph"/>
        <w:numPr>
          <w:ilvl w:val="1"/>
          <w:numId w:val="2"/>
        </w:numPr>
        <w:rPr>
          <w:lang w:val="en-US"/>
        </w:rPr>
      </w:pPr>
      <w:r w:rsidRPr="68E13FB7">
        <w:rPr>
          <w:lang w:val="en-US"/>
        </w:rPr>
        <w:t>Import/export</w:t>
      </w:r>
    </w:p>
    <w:p w14:paraId="70D49F3A" w14:textId="6979009A" w:rsidR="7C261B99" w:rsidRDefault="7C261B99" w:rsidP="47F2EE72">
      <w:pPr>
        <w:pStyle w:val="ListParagraph"/>
        <w:numPr>
          <w:ilvl w:val="1"/>
          <w:numId w:val="2"/>
        </w:numPr>
        <w:rPr>
          <w:lang w:val="en-US"/>
        </w:rPr>
      </w:pPr>
      <w:r w:rsidRPr="49D7753B">
        <w:rPr>
          <w:lang w:val="en-US"/>
        </w:rPr>
        <w:t xml:space="preserve">Database instead of single </w:t>
      </w:r>
      <w:r w:rsidRPr="695366F9">
        <w:rPr>
          <w:lang w:val="en-US"/>
        </w:rPr>
        <w:t>files</w:t>
      </w:r>
    </w:p>
    <w:p w14:paraId="6141B381" w14:textId="44BBC2F1" w:rsidR="761A49F1" w:rsidRDefault="685CFA8D" w:rsidP="15EB73D7">
      <w:pPr>
        <w:pStyle w:val="ListParagraph"/>
        <w:numPr>
          <w:ilvl w:val="1"/>
          <w:numId w:val="2"/>
        </w:numPr>
        <w:rPr>
          <w:lang w:val="en-US"/>
        </w:rPr>
      </w:pPr>
      <w:r w:rsidRPr="582C5CCB">
        <w:rPr>
          <w:lang w:val="en-US"/>
        </w:rPr>
        <w:t>“</w:t>
      </w:r>
      <w:r w:rsidRPr="6C186627">
        <w:rPr>
          <w:lang w:val="en-US"/>
        </w:rPr>
        <w:t>Add category</w:t>
      </w:r>
      <w:r w:rsidRPr="582C5CCB">
        <w:rPr>
          <w:lang w:val="en-US"/>
        </w:rPr>
        <w:t>” button</w:t>
      </w:r>
      <w:r w:rsidRPr="4D91201A">
        <w:rPr>
          <w:lang w:val="en-US"/>
        </w:rPr>
        <w:t xml:space="preserve"> </w:t>
      </w:r>
      <w:r w:rsidRPr="2A8AF16E">
        <w:rPr>
          <w:lang w:val="en-US"/>
        </w:rPr>
        <w:t xml:space="preserve">on </w:t>
      </w:r>
      <w:r w:rsidRPr="5BAF4D70">
        <w:rPr>
          <w:lang w:val="en-US"/>
        </w:rPr>
        <w:t>accounting</w:t>
      </w:r>
      <w:r w:rsidRPr="2A8AF16E">
        <w:rPr>
          <w:lang w:val="en-US"/>
        </w:rPr>
        <w:t xml:space="preserve"> </w:t>
      </w:r>
      <w:proofErr w:type="gramStart"/>
      <w:r w:rsidRPr="2A8AF16E">
        <w:rPr>
          <w:lang w:val="en-US"/>
        </w:rPr>
        <w:t>entry</w:t>
      </w:r>
      <w:proofErr w:type="gramEnd"/>
    </w:p>
    <w:p w14:paraId="78602757" w14:textId="0C375EA6" w:rsidR="169FDC99" w:rsidRDefault="5E6539CB" w:rsidP="73B889B2">
      <w:pPr>
        <w:pStyle w:val="ListParagraph"/>
        <w:numPr>
          <w:ilvl w:val="1"/>
          <w:numId w:val="2"/>
        </w:numPr>
        <w:rPr>
          <w:lang w:val="en-US"/>
        </w:rPr>
      </w:pPr>
      <w:r w:rsidRPr="7546793B">
        <w:rPr>
          <w:lang w:val="en-US"/>
        </w:rPr>
        <w:t xml:space="preserve">Recurring </w:t>
      </w:r>
      <w:r w:rsidR="43075111" w:rsidRPr="65DC10FF">
        <w:rPr>
          <w:lang w:val="en-US"/>
        </w:rPr>
        <w:t>ent</w:t>
      </w:r>
      <w:r w:rsidRPr="65DC10FF">
        <w:rPr>
          <w:lang w:val="en-US"/>
        </w:rPr>
        <w:t>ries</w:t>
      </w:r>
      <w:r w:rsidRPr="446E0494">
        <w:rPr>
          <w:lang w:val="en-US"/>
        </w:rPr>
        <w:t xml:space="preserve"> done better</w:t>
      </w:r>
      <w:r w:rsidR="0F80ABA6" w:rsidRPr="5BEA2533">
        <w:rPr>
          <w:lang w:val="en-US"/>
        </w:rPr>
        <w:t xml:space="preserve"> </w:t>
      </w:r>
      <w:r w:rsidR="0F80ABA6" w:rsidRPr="5AD014BB">
        <w:rPr>
          <w:lang w:val="en-US"/>
        </w:rPr>
        <w:t>with database,</w:t>
      </w:r>
      <w:r w:rsidR="0F80ABA6" w:rsidRPr="4B52244E">
        <w:rPr>
          <w:lang w:val="en-US"/>
        </w:rPr>
        <w:t xml:space="preserve"> editing, </w:t>
      </w:r>
      <w:proofErr w:type="gramStart"/>
      <w:r w:rsidR="0F80ABA6" w:rsidRPr="47D62415">
        <w:rPr>
          <w:lang w:val="en-US"/>
        </w:rPr>
        <w:t>deletion</w:t>
      </w:r>
      <w:proofErr w:type="gramEnd"/>
    </w:p>
    <w:p w14:paraId="7E6BAA22" w14:textId="66F036E7" w:rsidR="2BE293E5" w:rsidRDefault="251F4010" w:rsidP="2BE293E5">
      <w:pPr>
        <w:pStyle w:val="ListParagraph"/>
        <w:numPr>
          <w:ilvl w:val="1"/>
          <w:numId w:val="2"/>
        </w:numPr>
        <w:rPr>
          <w:lang w:val="en-US"/>
        </w:rPr>
      </w:pPr>
      <w:r w:rsidRPr="2A576827">
        <w:rPr>
          <w:lang w:val="en-US"/>
        </w:rPr>
        <w:t xml:space="preserve">Deleting </w:t>
      </w:r>
      <w:r w:rsidRPr="677DB45D">
        <w:rPr>
          <w:lang w:val="en-US"/>
        </w:rPr>
        <w:t xml:space="preserve">category = </w:t>
      </w:r>
      <w:r w:rsidRPr="39B50CFA">
        <w:rPr>
          <w:lang w:val="en-US"/>
        </w:rPr>
        <w:t xml:space="preserve">delete all </w:t>
      </w:r>
      <w:r w:rsidRPr="1F0D9243">
        <w:rPr>
          <w:lang w:val="en-US"/>
        </w:rPr>
        <w:t xml:space="preserve">entries. </w:t>
      </w:r>
      <w:r w:rsidRPr="2963D805">
        <w:rPr>
          <w:lang w:val="en-US"/>
        </w:rPr>
        <w:t>By design, but not</w:t>
      </w:r>
      <w:r w:rsidRPr="2C9AE14F">
        <w:rPr>
          <w:lang w:val="en-US"/>
        </w:rPr>
        <w:t xml:space="preserve"> </w:t>
      </w:r>
      <w:r w:rsidRPr="3EE638C2">
        <w:rPr>
          <w:lang w:val="en-US"/>
        </w:rPr>
        <w:t>optimal.</w:t>
      </w:r>
    </w:p>
    <w:p w14:paraId="12AB4C76" w14:textId="3356564E" w:rsidR="1E48C60B" w:rsidRDefault="590F9D8D" w:rsidP="1E48C60B">
      <w:pPr>
        <w:rPr>
          <w:lang w:val="en-US"/>
        </w:rPr>
      </w:pPr>
      <w:r w:rsidRPr="3A7B9F9A">
        <w:rPr>
          <w:lang w:val="en-US"/>
        </w:rPr>
        <w:t>Success</w:t>
      </w:r>
    </w:p>
    <w:p w14:paraId="781C6D87" w14:textId="6A74140E" w:rsidR="614C468B" w:rsidRDefault="40568E79" w:rsidP="5817BD5D">
      <w:pPr>
        <w:pStyle w:val="ListParagraph"/>
        <w:numPr>
          <w:ilvl w:val="0"/>
          <w:numId w:val="4"/>
        </w:numPr>
        <w:rPr>
          <w:lang w:val="en-US"/>
        </w:rPr>
      </w:pPr>
      <w:r w:rsidRPr="0900A293">
        <w:rPr>
          <w:lang w:val="en-US"/>
        </w:rPr>
        <w:t>Team</w:t>
      </w:r>
      <w:r w:rsidR="7B93BC83" w:rsidRPr="0900A293">
        <w:rPr>
          <w:lang w:val="en-US"/>
        </w:rPr>
        <w:t>work</w:t>
      </w:r>
      <w:r w:rsidR="590F9D8D" w:rsidRPr="3B9FECDF">
        <w:rPr>
          <w:lang w:val="en-US"/>
        </w:rPr>
        <w:t xml:space="preserve"> and </w:t>
      </w:r>
      <w:r w:rsidR="590F9D8D" w:rsidRPr="00DD656B">
        <w:rPr>
          <w:lang w:val="en-US"/>
        </w:rPr>
        <w:t>cooperation</w:t>
      </w:r>
    </w:p>
    <w:p w14:paraId="4726D984" w14:textId="51F5CE6D" w:rsidR="00DD656B" w:rsidRDefault="590F9D8D" w:rsidP="00DD656B">
      <w:pPr>
        <w:pStyle w:val="ListParagraph"/>
        <w:numPr>
          <w:ilvl w:val="0"/>
          <w:numId w:val="4"/>
        </w:numPr>
        <w:rPr>
          <w:lang w:val="en-US"/>
        </w:rPr>
      </w:pPr>
      <w:r w:rsidRPr="2283D100">
        <w:rPr>
          <w:lang w:val="en-US"/>
        </w:rPr>
        <w:t>Building a functional application</w:t>
      </w:r>
    </w:p>
    <w:p w14:paraId="432AC283" w14:textId="45CD7526" w:rsidR="5241797F" w:rsidRDefault="211C9304" w:rsidP="5241797F">
      <w:pPr>
        <w:pStyle w:val="ListParagraph"/>
        <w:numPr>
          <w:ilvl w:val="0"/>
          <w:numId w:val="4"/>
        </w:numPr>
        <w:rPr>
          <w:lang w:val="en-US"/>
        </w:rPr>
      </w:pPr>
      <w:r w:rsidRPr="11215005">
        <w:rPr>
          <w:lang w:val="en-US"/>
        </w:rPr>
        <w:t>User testing</w:t>
      </w:r>
      <w:r w:rsidR="64CFA3D1" w:rsidRPr="11215005">
        <w:rPr>
          <w:lang w:val="en-US"/>
        </w:rPr>
        <w:t>,</w:t>
      </w:r>
      <w:r w:rsidRPr="11215005">
        <w:rPr>
          <w:lang w:val="en-US"/>
        </w:rPr>
        <w:t xml:space="preserve"> </w:t>
      </w:r>
      <w:proofErr w:type="gramStart"/>
      <w:r w:rsidR="64157972" w:rsidRPr="11215005">
        <w:rPr>
          <w:lang w:val="en-US"/>
        </w:rPr>
        <w:t>feedback</w:t>
      </w:r>
      <w:proofErr w:type="gramEnd"/>
      <w:r w:rsidR="64157972" w:rsidRPr="11215005">
        <w:rPr>
          <w:lang w:val="en-US"/>
        </w:rPr>
        <w:t xml:space="preserve"> and redesign</w:t>
      </w:r>
    </w:p>
    <w:p w14:paraId="5068F179" w14:textId="77777777" w:rsidR="0052476C" w:rsidRDefault="0052476C" w:rsidP="0052476C">
      <w:pPr>
        <w:rPr>
          <w:lang w:val="en-US"/>
        </w:rPr>
      </w:pPr>
    </w:p>
    <w:p w14:paraId="7C1A5398" w14:textId="77777777" w:rsidR="0052476C" w:rsidRPr="0052476C" w:rsidRDefault="0052476C" w:rsidP="0052476C">
      <w:pPr>
        <w:rPr>
          <w:lang w:val="en-US"/>
        </w:rPr>
      </w:pPr>
    </w:p>
    <w:sectPr w:rsidR="0052476C" w:rsidRPr="0052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5CA5"/>
    <w:multiLevelType w:val="hybridMultilevel"/>
    <w:tmpl w:val="6BF068CA"/>
    <w:lvl w:ilvl="0" w:tplc="DAA22B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1784"/>
    <w:multiLevelType w:val="hybridMultilevel"/>
    <w:tmpl w:val="FFFFFFFF"/>
    <w:lvl w:ilvl="0" w:tplc="AAD09C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CAF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4CE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42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EA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AF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2A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64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8B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D664F"/>
    <w:multiLevelType w:val="hybridMultilevel"/>
    <w:tmpl w:val="FFFFFFFF"/>
    <w:lvl w:ilvl="0" w:tplc="1D22F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9AE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E26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983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EB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8CD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62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83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21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A201"/>
    <w:multiLevelType w:val="hybridMultilevel"/>
    <w:tmpl w:val="FFFFFFFF"/>
    <w:lvl w:ilvl="0" w:tplc="04765C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C2A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F82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80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63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186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32D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DC0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0E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1C40F"/>
    <w:multiLevelType w:val="hybridMultilevel"/>
    <w:tmpl w:val="FFFFFFFF"/>
    <w:lvl w:ilvl="0" w:tplc="69CE62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D044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06F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22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04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B8F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64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43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6E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522880">
    <w:abstractNumId w:val="0"/>
  </w:num>
  <w:num w:numId="2" w16cid:durableId="87312341">
    <w:abstractNumId w:val="4"/>
  </w:num>
  <w:num w:numId="3" w16cid:durableId="15811168">
    <w:abstractNumId w:val="2"/>
  </w:num>
  <w:num w:numId="4" w16cid:durableId="1611082785">
    <w:abstractNumId w:val="1"/>
  </w:num>
  <w:num w:numId="5" w16cid:durableId="421680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6C"/>
    <w:rsid w:val="0000515A"/>
    <w:rsid w:val="00005213"/>
    <w:rsid w:val="00007BE1"/>
    <w:rsid w:val="00007FF5"/>
    <w:rsid w:val="00012AD0"/>
    <w:rsid w:val="000146B2"/>
    <w:rsid w:val="00014E67"/>
    <w:rsid w:val="00017361"/>
    <w:rsid w:val="00020E40"/>
    <w:rsid w:val="0002316B"/>
    <w:rsid w:val="000250A0"/>
    <w:rsid w:val="00025EE1"/>
    <w:rsid w:val="00035DEB"/>
    <w:rsid w:val="00035F50"/>
    <w:rsid w:val="0004195C"/>
    <w:rsid w:val="00042913"/>
    <w:rsid w:val="00042E2D"/>
    <w:rsid w:val="00044E42"/>
    <w:rsid w:val="00045040"/>
    <w:rsid w:val="00045071"/>
    <w:rsid w:val="00046FE8"/>
    <w:rsid w:val="00052B53"/>
    <w:rsid w:val="00052BB8"/>
    <w:rsid w:val="00053894"/>
    <w:rsid w:val="00054615"/>
    <w:rsid w:val="000626F6"/>
    <w:rsid w:val="0006504C"/>
    <w:rsid w:val="00072247"/>
    <w:rsid w:val="0007359B"/>
    <w:rsid w:val="00074043"/>
    <w:rsid w:val="00074F0E"/>
    <w:rsid w:val="00075DB3"/>
    <w:rsid w:val="00077D6C"/>
    <w:rsid w:val="0008006B"/>
    <w:rsid w:val="00082974"/>
    <w:rsid w:val="00084818"/>
    <w:rsid w:val="00086B8D"/>
    <w:rsid w:val="0009007C"/>
    <w:rsid w:val="00093532"/>
    <w:rsid w:val="00096889"/>
    <w:rsid w:val="000A0E6D"/>
    <w:rsid w:val="000A0F0B"/>
    <w:rsid w:val="000A15A5"/>
    <w:rsid w:val="000A1DED"/>
    <w:rsid w:val="000A2D46"/>
    <w:rsid w:val="000B1932"/>
    <w:rsid w:val="000B1F4F"/>
    <w:rsid w:val="000B5454"/>
    <w:rsid w:val="000C04D0"/>
    <w:rsid w:val="000C11D2"/>
    <w:rsid w:val="000C640F"/>
    <w:rsid w:val="000C6461"/>
    <w:rsid w:val="000D1F1A"/>
    <w:rsid w:val="000D26E0"/>
    <w:rsid w:val="000D406E"/>
    <w:rsid w:val="000D54B9"/>
    <w:rsid w:val="000D6422"/>
    <w:rsid w:val="000D7816"/>
    <w:rsid w:val="000D7A15"/>
    <w:rsid w:val="000E0600"/>
    <w:rsid w:val="000E064A"/>
    <w:rsid w:val="000E3265"/>
    <w:rsid w:val="000E605E"/>
    <w:rsid w:val="000F28F2"/>
    <w:rsid w:val="000F52DF"/>
    <w:rsid w:val="000F6C31"/>
    <w:rsid w:val="001115D0"/>
    <w:rsid w:val="00111624"/>
    <w:rsid w:val="00111AEE"/>
    <w:rsid w:val="001120B6"/>
    <w:rsid w:val="001128C5"/>
    <w:rsid w:val="0011363F"/>
    <w:rsid w:val="00116BA9"/>
    <w:rsid w:val="001326E0"/>
    <w:rsid w:val="00133854"/>
    <w:rsid w:val="001359C2"/>
    <w:rsid w:val="00137179"/>
    <w:rsid w:val="001371E5"/>
    <w:rsid w:val="0014044B"/>
    <w:rsid w:val="00141294"/>
    <w:rsid w:val="00142062"/>
    <w:rsid w:val="00142E4E"/>
    <w:rsid w:val="00143324"/>
    <w:rsid w:val="00144A1F"/>
    <w:rsid w:val="00144FD6"/>
    <w:rsid w:val="00145CE8"/>
    <w:rsid w:val="001461DE"/>
    <w:rsid w:val="001468C8"/>
    <w:rsid w:val="00150858"/>
    <w:rsid w:val="00153897"/>
    <w:rsid w:val="00156197"/>
    <w:rsid w:val="001629F9"/>
    <w:rsid w:val="0016498A"/>
    <w:rsid w:val="00165011"/>
    <w:rsid w:val="0017045B"/>
    <w:rsid w:val="001706BE"/>
    <w:rsid w:val="001718F9"/>
    <w:rsid w:val="00172093"/>
    <w:rsid w:val="001737B0"/>
    <w:rsid w:val="00175CE2"/>
    <w:rsid w:val="001767CC"/>
    <w:rsid w:val="00176BC0"/>
    <w:rsid w:val="00176C10"/>
    <w:rsid w:val="00180B18"/>
    <w:rsid w:val="00181800"/>
    <w:rsid w:val="00181BA1"/>
    <w:rsid w:val="00182BAA"/>
    <w:rsid w:val="001836D2"/>
    <w:rsid w:val="00185738"/>
    <w:rsid w:val="00190F2F"/>
    <w:rsid w:val="00192FD4"/>
    <w:rsid w:val="00193064"/>
    <w:rsid w:val="00194C9F"/>
    <w:rsid w:val="0019512F"/>
    <w:rsid w:val="001A02E3"/>
    <w:rsid w:val="001A068F"/>
    <w:rsid w:val="001A10BC"/>
    <w:rsid w:val="001A199F"/>
    <w:rsid w:val="001A3478"/>
    <w:rsid w:val="001A3749"/>
    <w:rsid w:val="001A3877"/>
    <w:rsid w:val="001B1A95"/>
    <w:rsid w:val="001B1C7F"/>
    <w:rsid w:val="001B4945"/>
    <w:rsid w:val="001B570A"/>
    <w:rsid w:val="001B5B4F"/>
    <w:rsid w:val="001C0C9A"/>
    <w:rsid w:val="001C109E"/>
    <w:rsid w:val="001C4F70"/>
    <w:rsid w:val="001C50FB"/>
    <w:rsid w:val="001C543D"/>
    <w:rsid w:val="001D62E3"/>
    <w:rsid w:val="001D7CC5"/>
    <w:rsid w:val="001E1B3A"/>
    <w:rsid w:val="001E213F"/>
    <w:rsid w:val="001E264A"/>
    <w:rsid w:val="001E583E"/>
    <w:rsid w:val="001E67F7"/>
    <w:rsid w:val="001E6FE6"/>
    <w:rsid w:val="001E71B9"/>
    <w:rsid w:val="001E7515"/>
    <w:rsid w:val="001F009B"/>
    <w:rsid w:val="001F23CF"/>
    <w:rsid w:val="001F5471"/>
    <w:rsid w:val="001F7C63"/>
    <w:rsid w:val="0020131A"/>
    <w:rsid w:val="00201AC5"/>
    <w:rsid w:val="00215E0B"/>
    <w:rsid w:val="00217CF8"/>
    <w:rsid w:val="00220120"/>
    <w:rsid w:val="00220356"/>
    <w:rsid w:val="0022129D"/>
    <w:rsid w:val="00221F9A"/>
    <w:rsid w:val="002249F1"/>
    <w:rsid w:val="00225909"/>
    <w:rsid w:val="002271C6"/>
    <w:rsid w:val="00227E62"/>
    <w:rsid w:val="00227E83"/>
    <w:rsid w:val="0023039D"/>
    <w:rsid w:val="002306EF"/>
    <w:rsid w:val="00230F53"/>
    <w:rsid w:val="00231039"/>
    <w:rsid w:val="002317D3"/>
    <w:rsid w:val="00231BD3"/>
    <w:rsid w:val="00233B55"/>
    <w:rsid w:val="00234E35"/>
    <w:rsid w:val="002351E4"/>
    <w:rsid w:val="002353E3"/>
    <w:rsid w:val="00235FC8"/>
    <w:rsid w:val="002374BE"/>
    <w:rsid w:val="0024213F"/>
    <w:rsid w:val="00246889"/>
    <w:rsid w:val="00250E52"/>
    <w:rsid w:val="00251FC5"/>
    <w:rsid w:val="00254418"/>
    <w:rsid w:val="00256511"/>
    <w:rsid w:val="00257349"/>
    <w:rsid w:val="00260706"/>
    <w:rsid w:val="00263934"/>
    <w:rsid w:val="0026514F"/>
    <w:rsid w:val="00265F99"/>
    <w:rsid w:val="00273254"/>
    <w:rsid w:val="002759EE"/>
    <w:rsid w:val="002779DE"/>
    <w:rsid w:val="0028577D"/>
    <w:rsid w:val="00285C5F"/>
    <w:rsid w:val="00286A7E"/>
    <w:rsid w:val="00286EEF"/>
    <w:rsid w:val="00290984"/>
    <w:rsid w:val="002A03FD"/>
    <w:rsid w:val="002A0912"/>
    <w:rsid w:val="002A2E79"/>
    <w:rsid w:val="002A5961"/>
    <w:rsid w:val="002A62CA"/>
    <w:rsid w:val="002A63B4"/>
    <w:rsid w:val="002A763D"/>
    <w:rsid w:val="002B25EC"/>
    <w:rsid w:val="002B4A01"/>
    <w:rsid w:val="002B4BD2"/>
    <w:rsid w:val="002B4EDB"/>
    <w:rsid w:val="002B592F"/>
    <w:rsid w:val="002C4012"/>
    <w:rsid w:val="002C4993"/>
    <w:rsid w:val="002C4FC5"/>
    <w:rsid w:val="002C5221"/>
    <w:rsid w:val="002C5C6E"/>
    <w:rsid w:val="002C711E"/>
    <w:rsid w:val="002D2CDA"/>
    <w:rsid w:val="002D3E39"/>
    <w:rsid w:val="002D5042"/>
    <w:rsid w:val="002D5427"/>
    <w:rsid w:val="002D5578"/>
    <w:rsid w:val="002D61C0"/>
    <w:rsid w:val="002D7527"/>
    <w:rsid w:val="002D7E20"/>
    <w:rsid w:val="002E0DD2"/>
    <w:rsid w:val="002E4A4F"/>
    <w:rsid w:val="002E5355"/>
    <w:rsid w:val="002E69AE"/>
    <w:rsid w:val="002F04ED"/>
    <w:rsid w:val="002F1119"/>
    <w:rsid w:val="002F14B2"/>
    <w:rsid w:val="002F4565"/>
    <w:rsid w:val="002F520D"/>
    <w:rsid w:val="002F7646"/>
    <w:rsid w:val="003009C6"/>
    <w:rsid w:val="00302D31"/>
    <w:rsid w:val="00302E7A"/>
    <w:rsid w:val="00303F8C"/>
    <w:rsid w:val="00306CDE"/>
    <w:rsid w:val="00306D7B"/>
    <w:rsid w:val="00306D84"/>
    <w:rsid w:val="00310954"/>
    <w:rsid w:val="003119C8"/>
    <w:rsid w:val="003126BB"/>
    <w:rsid w:val="00312923"/>
    <w:rsid w:val="003140D1"/>
    <w:rsid w:val="0032061D"/>
    <w:rsid w:val="00321D36"/>
    <w:rsid w:val="003220D6"/>
    <w:rsid w:val="00322990"/>
    <w:rsid w:val="00323EFD"/>
    <w:rsid w:val="003246E9"/>
    <w:rsid w:val="00325E36"/>
    <w:rsid w:val="0032656B"/>
    <w:rsid w:val="0032692F"/>
    <w:rsid w:val="00330891"/>
    <w:rsid w:val="00331F72"/>
    <w:rsid w:val="00332252"/>
    <w:rsid w:val="00332AEC"/>
    <w:rsid w:val="00335548"/>
    <w:rsid w:val="00336591"/>
    <w:rsid w:val="0033660C"/>
    <w:rsid w:val="00337A8F"/>
    <w:rsid w:val="00342B40"/>
    <w:rsid w:val="003456B1"/>
    <w:rsid w:val="00346EED"/>
    <w:rsid w:val="00347532"/>
    <w:rsid w:val="00350573"/>
    <w:rsid w:val="003515BB"/>
    <w:rsid w:val="00351B8D"/>
    <w:rsid w:val="0035260C"/>
    <w:rsid w:val="00353B68"/>
    <w:rsid w:val="003549CD"/>
    <w:rsid w:val="0035646E"/>
    <w:rsid w:val="00357D9C"/>
    <w:rsid w:val="00360382"/>
    <w:rsid w:val="00361F21"/>
    <w:rsid w:val="003644DA"/>
    <w:rsid w:val="0036702F"/>
    <w:rsid w:val="00370294"/>
    <w:rsid w:val="003703E3"/>
    <w:rsid w:val="00370A33"/>
    <w:rsid w:val="00374041"/>
    <w:rsid w:val="0037591B"/>
    <w:rsid w:val="00375C3E"/>
    <w:rsid w:val="003760AD"/>
    <w:rsid w:val="003777AF"/>
    <w:rsid w:val="0038010E"/>
    <w:rsid w:val="0038186A"/>
    <w:rsid w:val="00381CB6"/>
    <w:rsid w:val="00382A2B"/>
    <w:rsid w:val="00382E0E"/>
    <w:rsid w:val="003839E4"/>
    <w:rsid w:val="00384C36"/>
    <w:rsid w:val="00387278"/>
    <w:rsid w:val="00387E02"/>
    <w:rsid w:val="00390CF7"/>
    <w:rsid w:val="00391520"/>
    <w:rsid w:val="003924CD"/>
    <w:rsid w:val="00393E1B"/>
    <w:rsid w:val="00397B57"/>
    <w:rsid w:val="003A189E"/>
    <w:rsid w:val="003A31C3"/>
    <w:rsid w:val="003A349D"/>
    <w:rsid w:val="003A44FC"/>
    <w:rsid w:val="003B2EE8"/>
    <w:rsid w:val="003B76A3"/>
    <w:rsid w:val="003B796B"/>
    <w:rsid w:val="003C22F0"/>
    <w:rsid w:val="003C3F36"/>
    <w:rsid w:val="003D1FFD"/>
    <w:rsid w:val="003D33B8"/>
    <w:rsid w:val="003D34A8"/>
    <w:rsid w:val="003D6B64"/>
    <w:rsid w:val="003D79AD"/>
    <w:rsid w:val="003E2547"/>
    <w:rsid w:val="003E3DEB"/>
    <w:rsid w:val="003E59BE"/>
    <w:rsid w:val="003F78AA"/>
    <w:rsid w:val="003F7910"/>
    <w:rsid w:val="004012ED"/>
    <w:rsid w:val="00404039"/>
    <w:rsid w:val="00406401"/>
    <w:rsid w:val="00414088"/>
    <w:rsid w:val="0041457B"/>
    <w:rsid w:val="00417B89"/>
    <w:rsid w:val="00417F28"/>
    <w:rsid w:val="004232E0"/>
    <w:rsid w:val="0042460D"/>
    <w:rsid w:val="0042473F"/>
    <w:rsid w:val="00425F7B"/>
    <w:rsid w:val="00432A40"/>
    <w:rsid w:val="004339B6"/>
    <w:rsid w:val="00433C99"/>
    <w:rsid w:val="00434E18"/>
    <w:rsid w:val="00437DE1"/>
    <w:rsid w:val="00440D72"/>
    <w:rsid w:val="004411D0"/>
    <w:rsid w:val="00441C6C"/>
    <w:rsid w:val="004432C8"/>
    <w:rsid w:val="004451A8"/>
    <w:rsid w:val="00445A9A"/>
    <w:rsid w:val="00447A00"/>
    <w:rsid w:val="00450A8B"/>
    <w:rsid w:val="00450AF4"/>
    <w:rsid w:val="00450D72"/>
    <w:rsid w:val="004519FB"/>
    <w:rsid w:val="00451DC5"/>
    <w:rsid w:val="00452FE2"/>
    <w:rsid w:val="00454048"/>
    <w:rsid w:val="004566F8"/>
    <w:rsid w:val="00457329"/>
    <w:rsid w:val="00457955"/>
    <w:rsid w:val="00463457"/>
    <w:rsid w:val="0046789C"/>
    <w:rsid w:val="00467BFD"/>
    <w:rsid w:val="00470AEF"/>
    <w:rsid w:val="00470B63"/>
    <w:rsid w:val="00472E91"/>
    <w:rsid w:val="0047374D"/>
    <w:rsid w:val="00474CC9"/>
    <w:rsid w:val="00474F35"/>
    <w:rsid w:val="00477CD4"/>
    <w:rsid w:val="00477DF2"/>
    <w:rsid w:val="004800A4"/>
    <w:rsid w:val="00480AB3"/>
    <w:rsid w:val="0048329D"/>
    <w:rsid w:val="0048391D"/>
    <w:rsid w:val="00484082"/>
    <w:rsid w:val="00491587"/>
    <w:rsid w:val="004928FD"/>
    <w:rsid w:val="00494EA5"/>
    <w:rsid w:val="00495E1D"/>
    <w:rsid w:val="004A0CD3"/>
    <w:rsid w:val="004A37EA"/>
    <w:rsid w:val="004A384E"/>
    <w:rsid w:val="004B27A9"/>
    <w:rsid w:val="004B2907"/>
    <w:rsid w:val="004B4BF1"/>
    <w:rsid w:val="004C16EE"/>
    <w:rsid w:val="004C2658"/>
    <w:rsid w:val="004C2769"/>
    <w:rsid w:val="004D24D8"/>
    <w:rsid w:val="004E5DFA"/>
    <w:rsid w:val="004E6EBD"/>
    <w:rsid w:val="004F3727"/>
    <w:rsid w:val="004F4965"/>
    <w:rsid w:val="004F4994"/>
    <w:rsid w:val="0050268A"/>
    <w:rsid w:val="00502B41"/>
    <w:rsid w:val="00502E16"/>
    <w:rsid w:val="00512B4D"/>
    <w:rsid w:val="00512CB7"/>
    <w:rsid w:val="00513C4A"/>
    <w:rsid w:val="00516789"/>
    <w:rsid w:val="00517262"/>
    <w:rsid w:val="00521D5E"/>
    <w:rsid w:val="0052476C"/>
    <w:rsid w:val="005258CA"/>
    <w:rsid w:val="00527920"/>
    <w:rsid w:val="00527D91"/>
    <w:rsid w:val="005342CC"/>
    <w:rsid w:val="00534399"/>
    <w:rsid w:val="0054062B"/>
    <w:rsid w:val="0054202E"/>
    <w:rsid w:val="00546C01"/>
    <w:rsid w:val="00546ED8"/>
    <w:rsid w:val="00552BAC"/>
    <w:rsid w:val="00554CBF"/>
    <w:rsid w:val="005610FB"/>
    <w:rsid w:val="005644A8"/>
    <w:rsid w:val="00564973"/>
    <w:rsid w:val="00566A19"/>
    <w:rsid w:val="00570E92"/>
    <w:rsid w:val="00572879"/>
    <w:rsid w:val="00573C91"/>
    <w:rsid w:val="00577B78"/>
    <w:rsid w:val="005803C8"/>
    <w:rsid w:val="00581B0C"/>
    <w:rsid w:val="00583BB3"/>
    <w:rsid w:val="00585EB1"/>
    <w:rsid w:val="0058755D"/>
    <w:rsid w:val="0059027C"/>
    <w:rsid w:val="00590F39"/>
    <w:rsid w:val="00593665"/>
    <w:rsid w:val="00594207"/>
    <w:rsid w:val="005955C1"/>
    <w:rsid w:val="005A29CB"/>
    <w:rsid w:val="005A3CF6"/>
    <w:rsid w:val="005A549A"/>
    <w:rsid w:val="005A60CE"/>
    <w:rsid w:val="005B166E"/>
    <w:rsid w:val="005B2426"/>
    <w:rsid w:val="005B390D"/>
    <w:rsid w:val="005B5366"/>
    <w:rsid w:val="005C17AF"/>
    <w:rsid w:val="005C3998"/>
    <w:rsid w:val="005C39D6"/>
    <w:rsid w:val="005C684F"/>
    <w:rsid w:val="005C7225"/>
    <w:rsid w:val="005C7529"/>
    <w:rsid w:val="005D2FAA"/>
    <w:rsid w:val="005D48E3"/>
    <w:rsid w:val="005D49ED"/>
    <w:rsid w:val="005D4E3F"/>
    <w:rsid w:val="005D6E8B"/>
    <w:rsid w:val="005E0A71"/>
    <w:rsid w:val="005E1DCD"/>
    <w:rsid w:val="005E1E72"/>
    <w:rsid w:val="005E427E"/>
    <w:rsid w:val="005E527B"/>
    <w:rsid w:val="0060311B"/>
    <w:rsid w:val="00603D66"/>
    <w:rsid w:val="00604679"/>
    <w:rsid w:val="00605307"/>
    <w:rsid w:val="00606FDC"/>
    <w:rsid w:val="006100CF"/>
    <w:rsid w:val="00610FA8"/>
    <w:rsid w:val="00612A92"/>
    <w:rsid w:val="00614763"/>
    <w:rsid w:val="00623EF9"/>
    <w:rsid w:val="00623F02"/>
    <w:rsid w:val="00624C5E"/>
    <w:rsid w:val="00625568"/>
    <w:rsid w:val="006305E4"/>
    <w:rsid w:val="006308AA"/>
    <w:rsid w:val="006358C6"/>
    <w:rsid w:val="006414EB"/>
    <w:rsid w:val="006426BA"/>
    <w:rsid w:val="00643681"/>
    <w:rsid w:val="006441BF"/>
    <w:rsid w:val="00644C7B"/>
    <w:rsid w:val="00651049"/>
    <w:rsid w:val="00651D43"/>
    <w:rsid w:val="0065272B"/>
    <w:rsid w:val="0066039B"/>
    <w:rsid w:val="006604A7"/>
    <w:rsid w:val="006652B5"/>
    <w:rsid w:val="00670862"/>
    <w:rsid w:val="00671D2B"/>
    <w:rsid w:val="00673C51"/>
    <w:rsid w:val="00683733"/>
    <w:rsid w:val="006857D7"/>
    <w:rsid w:val="00686219"/>
    <w:rsid w:val="00690CB6"/>
    <w:rsid w:val="00695187"/>
    <w:rsid w:val="0069559C"/>
    <w:rsid w:val="006961D8"/>
    <w:rsid w:val="00697BF9"/>
    <w:rsid w:val="006A25B2"/>
    <w:rsid w:val="006A3408"/>
    <w:rsid w:val="006A4776"/>
    <w:rsid w:val="006A4B73"/>
    <w:rsid w:val="006A5CC0"/>
    <w:rsid w:val="006A5F66"/>
    <w:rsid w:val="006B16CE"/>
    <w:rsid w:val="006B187E"/>
    <w:rsid w:val="006B1A93"/>
    <w:rsid w:val="006B3150"/>
    <w:rsid w:val="006B69AF"/>
    <w:rsid w:val="006B78FD"/>
    <w:rsid w:val="006C00EE"/>
    <w:rsid w:val="006C0C17"/>
    <w:rsid w:val="006C11DB"/>
    <w:rsid w:val="006C1D97"/>
    <w:rsid w:val="006C3118"/>
    <w:rsid w:val="006C31CF"/>
    <w:rsid w:val="006C3F48"/>
    <w:rsid w:val="006C4489"/>
    <w:rsid w:val="006C471E"/>
    <w:rsid w:val="006C5367"/>
    <w:rsid w:val="006C7F02"/>
    <w:rsid w:val="006D0476"/>
    <w:rsid w:val="006D0C55"/>
    <w:rsid w:val="006D3E1A"/>
    <w:rsid w:val="006D5125"/>
    <w:rsid w:val="006D5A7E"/>
    <w:rsid w:val="006D5B5F"/>
    <w:rsid w:val="006D7C41"/>
    <w:rsid w:val="006E3EF1"/>
    <w:rsid w:val="006E5029"/>
    <w:rsid w:val="006E5C3C"/>
    <w:rsid w:val="006F023A"/>
    <w:rsid w:val="0070017A"/>
    <w:rsid w:val="0070092B"/>
    <w:rsid w:val="007024B2"/>
    <w:rsid w:val="0070744D"/>
    <w:rsid w:val="007079AC"/>
    <w:rsid w:val="0071273F"/>
    <w:rsid w:val="0071330F"/>
    <w:rsid w:val="00713E04"/>
    <w:rsid w:val="0071506D"/>
    <w:rsid w:val="007154D9"/>
    <w:rsid w:val="00715A66"/>
    <w:rsid w:val="00721D0E"/>
    <w:rsid w:val="007259E5"/>
    <w:rsid w:val="00726798"/>
    <w:rsid w:val="00727291"/>
    <w:rsid w:val="00731856"/>
    <w:rsid w:val="00733BA4"/>
    <w:rsid w:val="00734E1B"/>
    <w:rsid w:val="007360E6"/>
    <w:rsid w:val="0073720E"/>
    <w:rsid w:val="00737716"/>
    <w:rsid w:val="0074284C"/>
    <w:rsid w:val="007519E9"/>
    <w:rsid w:val="007534D3"/>
    <w:rsid w:val="0075686C"/>
    <w:rsid w:val="007569E4"/>
    <w:rsid w:val="0075721A"/>
    <w:rsid w:val="00771316"/>
    <w:rsid w:val="007717DF"/>
    <w:rsid w:val="00771F19"/>
    <w:rsid w:val="00772AF3"/>
    <w:rsid w:val="007747D2"/>
    <w:rsid w:val="00777008"/>
    <w:rsid w:val="00785A19"/>
    <w:rsid w:val="007864E7"/>
    <w:rsid w:val="00790CC2"/>
    <w:rsid w:val="00796B2C"/>
    <w:rsid w:val="007A2621"/>
    <w:rsid w:val="007A2720"/>
    <w:rsid w:val="007A299E"/>
    <w:rsid w:val="007A2D82"/>
    <w:rsid w:val="007A39F4"/>
    <w:rsid w:val="007A4B5A"/>
    <w:rsid w:val="007A5ADA"/>
    <w:rsid w:val="007A6E01"/>
    <w:rsid w:val="007B2CE4"/>
    <w:rsid w:val="007B45C0"/>
    <w:rsid w:val="007B544F"/>
    <w:rsid w:val="007C1069"/>
    <w:rsid w:val="007C23BA"/>
    <w:rsid w:val="007C244A"/>
    <w:rsid w:val="007C5B05"/>
    <w:rsid w:val="007D2A65"/>
    <w:rsid w:val="007D36ED"/>
    <w:rsid w:val="007D48E7"/>
    <w:rsid w:val="007D7CFF"/>
    <w:rsid w:val="007E021E"/>
    <w:rsid w:val="007E092F"/>
    <w:rsid w:val="007E0EBC"/>
    <w:rsid w:val="007E3B73"/>
    <w:rsid w:val="007E5446"/>
    <w:rsid w:val="007E5D10"/>
    <w:rsid w:val="007E78A0"/>
    <w:rsid w:val="007E7B65"/>
    <w:rsid w:val="007F663F"/>
    <w:rsid w:val="007F6BB7"/>
    <w:rsid w:val="008002D1"/>
    <w:rsid w:val="00801E09"/>
    <w:rsid w:val="00810102"/>
    <w:rsid w:val="00810873"/>
    <w:rsid w:val="008125A7"/>
    <w:rsid w:val="008149EB"/>
    <w:rsid w:val="00814A88"/>
    <w:rsid w:val="008232FF"/>
    <w:rsid w:val="00823E04"/>
    <w:rsid w:val="00824B5E"/>
    <w:rsid w:val="0082526B"/>
    <w:rsid w:val="0082631E"/>
    <w:rsid w:val="00827FE3"/>
    <w:rsid w:val="00832AC6"/>
    <w:rsid w:val="00832C2C"/>
    <w:rsid w:val="00833F97"/>
    <w:rsid w:val="00834DAC"/>
    <w:rsid w:val="008355B3"/>
    <w:rsid w:val="00836DEC"/>
    <w:rsid w:val="00844755"/>
    <w:rsid w:val="00844F3B"/>
    <w:rsid w:val="00845754"/>
    <w:rsid w:val="0085091E"/>
    <w:rsid w:val="00863687"/>
    <w:rsid w:val="00865943"/>
    <w:rsid w:val="00866F58"/>
    <w:rsid w:val="008725A3"/>
    <w:rsid w:val="00874F19"/>
    <w:rsid w:val="00876859"/>
    <w:rsid w:val="00881623"/>
    <w:rsid w:val="008841D5"/>
    <w:rsid w:val="00886886"/>
    <w:rsid w:val="00886E70"/>
    <w:rsid w:val="00887566"/>
    <w:rsid w:val="00895995"/>
    <w:rsid w:val="0089626E"/>
    <w:rsid w:val="00897241"/>
    <w:rsid w:val="008A14C1"/>
    <w:rsid w:val="008A219D"/>
    <w:rsid w:val="008A5553"/>
    <w:rsid w:val="008A73D0"/>
    <w:rsid w:val="008B06AB"/>
    <w:rsid w:val="008B2E46"/>
    <w:rsid w:val="008B4450"/>
    <w:rsid w:val="008C09B0"/>
    <w:rsid w:val="008C21EE"/>
    <w:rsid w:val="008C2AC8"/>
    <w:rsid w:val="008C3348"/>
    <w:rsid w:val="008C412B"/>
    <w:rsid w:val="008C47BB"/>
    <w:rsid w:val="008C55F6"/>
    <w:rsid w:val="008C57FA"/>
    <w:rsid w:val="008C74AE"/>
    <w:rsid w:val="008C767C"/>
    <w:rsid w:val="008D06F2"/>
    <w:rsid w:val="008D073D"/>
    <w:rsid w:val="008D4A99"/>
    <w:rsid w:val="008E020D"/>
    <w:rsid w:val="008E26B0"/>
    <w:rsid w:val="008F0DE2"/>
    <w:rsid w:val="008F3222"/>
    <w:rsid w:val="008F3D3D"/>
    <w:rsid w:val="008F5166"/>
    <w:rsid w:val="008F6E91"/>
    <w:rsid w:val="008F7937"/>
    <w:rsid w:val="00900584"/>
    <w:rsid w:val="0090091B"/>
    <w:rsid w:val="00902AE5"/>
    <w:rsid w:val="0090521D"/>
    <w:rsid w:val="00907B5C"/>
    <w:rsid w:val="00911AE7"/>
    <w:rsid w:val="00917D78"/>
    <w:rsid w:val="00920664"/>
    <w:rsid w:val="009225AD"/>
    <w:rsid w:val="0092341E"/>
    <w:rsid w:val="00925A38"/>
    <w:rsid w:val="009318CF"/>
    <w:rsid w:val="00932A1E"/>
    <w:rsid w:val="0093370D"/>
    <w:rsid w:val="00935153"/>
    <w:rsid w:val="00941AEA"/>
    <w:rsid w:val="009431FF"/>
    <w:rsid w:val="00945A18"/>
    <w:rsid w:val="009472F9"/>
    <w:rsid w:val="009510E8"/>
    <w:rsid w:val="009519AB"/>
    <w:rsid w:val="00956135"/>
    <w:rsid w:val="0095657E"/>
    <w:rsid w:val="00960384"/>
    <w:rsid w:val="00964A5A"/>
    <w:rsid w:val="00964CDE"/>
    <w:rsid w:val="00964E67"/>
    <w:rsid w:val="00966C92"/>
    <w:rsid w:val="00966D30"/>
    <w:rsid w:val="00973260"/>
    <w:rsid w:val="009747CF"/>
    <w:rsid w:val="0098262F"/>
    <w:rsid w:val="0098392E"/>
    <w:rsid w:val="00984115"/>
    <w:rsid w:val="00984FBD"/>
    <w:rsid w:val="00993779"/>
    <w:rsid w:val="00993DB4"/>
    <w:rsid w:val="009A0C12"/>
    <w:rsid w:val="009A1A14"/>
    <w:rsid w:val="009A399E"/>
    <w:rsid w:val="009A4A32"/>
    <w:rsid w:val="009B0865"/>
    <w:rsid w:val="009B3B96"/>
    <w:rsid w:val="009B47CE"/>
    <w:rsid w:val="009B552A"/>
    <w:rsid w:val="009C7D4E"/>
    <w:rsid w:val="009D31A1"/>
    <w:rsid w:val="009D6AC7"/>
    <w:rsid w:val="009D7978"/>
    <w:rsid w:val="009E1F30"/>
    <w:rsid w:val="009E3D4B"/>
    <w:rsid w:val="009F1D39"/>
    <w:rsid w:val="009F39AB"/>
    <w:rsid w:val="009F4A3C"/>
    <w:rsid w:val="009F5490"/>
    <w:rsid w:val="009F6A22"/>
    <w:rsid w:val="00A001AF"/>
    <w:rsid w:val="00A02195"/>
    <w:rsid w:val="00A05A36"/>
    <w:rsid w:val="00A0645E"/>
    <w:rsid w:val="00A065F9"/>
    <w:rsid w:val="00A06B4E"/>
    <w:rsid w:val="00A07050"/>
    <w:rsid w:val="00A070C2"/>
    <w:rsid w:val="00A07231"/>
    <w:rsid w:val="00A1055D"/>
    <w:rsid w:val="00A127C8"/>
    <w:rsid w:val="00A16971"/>
    <w:rsid w:val="00A175B4"/>
    <w:rsid w:val="00A216C0"/>
    <w:rsid w:val="00A266AD"/>
    <w:rsid w:val="00A31940"/>
    <w:rsid w:val="00A32EF9"/>
    <w:rsid w:val="00A35E34"/>
    <w:rsid w:val="00A3684A"/>
    <w:rsid w:val="00A42DBF"/>
    <w:rsid w:val="00A42E60"/>
    <w:rsid w:val="00A43E6B"/>
    <w:rsid w:val="00A45716"/>
    <w:rsid w:val="00A46300"/>
    <w:rsid w:val="00A46AEE"/>
    <w:rsid w:val="00A519F8"/>
    <w:rsid w:val="00A535D1"/>
    <w:rsid w:val="00A57953"/>
    <w:rsid w:val="00A60090"/>
    <w:rsid w:val="00A61EF2"/>
    <w:rsid w:val="00A627C4"/>
    <w:rsid w:val="00A67E6C"/>
    <w:rsid w:val="00A723BB"/>
    <w:rsid w:val="00A729E3"/>
    <w:rsid w:val="00A743AD"/>
    <w:rsid w:val="00A7639F"/>
    <w:rsid w:val="00A7757A"/>
    <w:rsid w:val="00A81F3D"/>
    <w:rsid w:val="00A8480A"/>
    <w:rsid w:val="00A86253"/>
    <w:rsid w:val="00A871A9"/>
    <w:rsid w:val="00A90D17"/>
    <w:rsid w:val="00A91014"/>
    <w:rsid w:val="00A936E8"/>
    <w:rsid w:val="00A94E5C"/>
    <w:rsid w:val="00AA0715"/>
    <w:rsid w:val="00AA104E"/>
    <w:rsid w:val="00AA177A"/>
    <w:rsid w:val="00AA564B"/>
    <w:rsid w:val="00AA5AAA"/>
    <w:rsid w:val="00AA798F"/>
    <w:rsid w:val="00AB0997"/>
    <w:rsid w:val="00AB2D8B"/>
    <w:rsid w:val="00AB432F"/>
    <w:rsid w:val="00AB4EB3"/>
    <w:rsid w:val="00AB5361"/>
    <w:rsid w:val="00AB6BCE"/>
    <w:rsid w:val="00AC1B14"/>
    <w:rsid w:val="00AC1C95"/>
    <w:rsid w:val="00AC2219"/>
    <w:rsid w:val="00AC6180"/>
    <w:rsid w:val="00AC6415"/>
    <w:rsid w:val="00AD1BE9"/>
    <w:rsid w:val="00AD5230"/>
    <w:rsid w:val="00AD6E99"/>
    <w:rsid w:val="00AD78BA"/>
    <w:rsid w:val="00AE08EA"/>
    <w:rsid w:val="00AE0F8D"/>
    <w:rsid w:val="00AE3350"/>
    <w:rsid w:val="00AE45AE"/>
    <w:rsid w:val="00AE6B67"/>
    <w:rsid w:val="00AE6E48"/>
    <w:rsid w:val="00AF0AF9"/>
    <w:rsid w:val="00AF62C1"/>
    <w:rsid w:val="00AF7939"/>
    <w:rsid w:val="00B02137"/>
    <w:rsid w:val="00B05792"/>
    <w:rsid w:val="00B11BEF"/>
    <w:rsid w:val="00B135EF"/>
    <w:rsid w:val="00B1406B"/>
    <w:rsid w:val="00B15999"/>
    <w:rsid w:val="00B16545"/>
    <w:rsid w:val="00B20A2F"/>
    <w:rsid w:val="00B25796"/>
    <w:rsid w:val="00B31555"/>
    <w:rsid w:val="00B3194A"/>
    <w:rsid w:val="00B32FB0"/>
    <w:rsid w:val="00B3300D"/>
    <w:rsid w:val="00B33E4D"/>
    <w:rsid w:val="00B4451D"/>
    <w:rsid w:val="00B447F6"/>
    <w:rsid w:val="00B451CE"/>
    <w:rsid w:val="00B45757"/>
    <w:rsid w:val="00B460A4"/>
    <w:rsid w:val="00B502E6"/>
    <w:rsid w:val="00B505C7"/>
    <w:rsid w:val="00B507A9"/>
    <w:rsid w:val="00B515B1"/>
    <w:rsid w:val="00B51E8E"/>
    <w:rsid w:val="00B52711"/>
    <w:rsid w:val="00B537A2"/>
    <w:rsid w:val="00B560FB"/>
    <w:rsid w:val="00B56205"/>
    <w:rsid w:val="00B6644D"/>
    <w:rsid w:val="00B668AF"/>
    <w:rsid w:val="00B66CDF"/>
    <w:rsid w:val="00B67D3B"/>
    <w:rsid w:val="00B71117"/>
    <w:rsid w:val="00B71BE5"/>
    <w:rsid w:val="00B737BC"/>
    <w:rsid w:val="00B74680"/>
    <w:rsid w:val="00B7573F"/>
    <w:rsid w:val="00B82BBF"/>
    <w:rsid w:val="00B8368B"/>
    <w:rsid w:val="00B8374A"/>
    <w:rsid w:val="00B8655C"/>
    <w:rsid w:val="00BA0524"/>
    <w:rsid w:val="00BA1640"/>
    <w:rsid w:val="00BA1A35"/>
    <w:rsid w:val="00BA3038"/>
    <w:rsid w:val="00BA3EFD"/>
    <w:rsid w:val="00BB16F5"/>
    <w:rsid w:val="00BB29EF"/>
    <w:rsid w:val="00BB5559"/>
    <w:rsid w:val="00BB7066"/>
    <w:rsid w:val="00BB76BB"/>
    <w:rsid w:val="00BC0046"/>
    <w:rsid w:val="00BC22E5"/>
    <w:rsid w:val="00BC3372"/>
    <w:rsid w:val="00BC3B60"/>
    <w:rsid w:val="00BC51E3"/>
    <w:rsid w:val="00BC5919"/>
    <w:rsid w:val="00BC6BBA"/>
    <w:rsid w:val="00BD60DE"/>
    <w:rsid w:val="00BE1F07"/>
    <w:rsid w:val="00BE348D"/>
    <w:rsid w:val="00BE376A"/>
    <w:rsid w:val="00BE3F95"/>
    <w:rsid w:val="00BF0A19"/>
    <w:rsid w:val="00BF2668"/>
    <w:rsid w:val="00BF38A6"/>
    <w:rsid w:val="00BF46BB"/>
    <w:rsid w:val="00BF47E9"/>
    <w:rsid w:val="00BF4927"/>
    <w:rsid w:val="00C016D9"/>
    <w:rsid w:val="00C02518"/>
    <w:rsid w:val="00C04E18"/>
    <w:rsid w:val="00C05489"/>
    <w:rsid w:val="00C12D00"/>
    <w:rsid w:val="00C12FD3"/>
    <w:rsid w:val="00C14159"/>
    <w:rsid w:val="00C14440"/>
    <w:rsid w:val="00C169AE"/>
    <w:rsid w:val="00C22203"/>
    <w:rsid w:val="00C238F0"/>
    <w:rsid w:val="00C26BE8"/>
    <w:rsid w:val="00C30772"/>
    <w:rsid w:val="00C31691"/>
    <w:rsid w:val="00C33826"/>
    <w:rsid w:val="00C346C2"/>
    <w:rsid w:val="00C34B92"/>
    <w:rsid w:val="00C36AFE"/>
    <w:rsid w:val="00C406BA"/>
    <w:rsid w:val="00C409EB"/>
    <w:rsid w:val="00C4626D"/>
    <w:rsid w:val="00C505C5"/>
    <w:rsid w:val="00C54267"/>
    <w:rsid w:val="00C5658D"/>
    <w:rsid w:val="00C6229C"/>
    <w:rsid w:val="00C64DDB"/>
    <w:rsid w:val="00C667EB"/>
    <w:rsid w:val="00C7086A"/>
    <w:rsid w:val="00C70F81"/>
    <w:rsid w:val="00C721E3"/>
    <w:rsid w:val="00C73195"/>
    <w:rsid w:val="00C74C95"/>
    <w:rsid w:val="00C7500D"/>
    <w:rsid w:val="00C7624E"/>
    <w:rsid w:val="00C7630F"/>
    <w:rsid w:val="00C80440"/>
    <w:rsid w:val="00C865FA"/>
    <w:rsid w:val="00C867EC"/>
    <w:rsid w:val="00C87CC5"/>
    <w:rsid w:val="00C91EC1"/>
    <w:rsid w:val="00C9400E"/>
    <w:rsid w:val="00C97135"/>
    <w:rsid w:val="00CA2F47"/>
    <w:rsid w:val="00CA492A"/>
    <w:rsid w:val="00CB03C4"/>
    <w:rsid w:val="00CB1D15"/>
    <w:rsid w:val="00CB33AE"/>
    <w:rsid w:val="00CB3C18"/>
    <w:rsid w:val="00CB4442"/>
    <w:rsid w:val="00CC08A4"/>
    <w:rsid w:val="00CC0CAC"/>
    <w:rsid w:val="00CC7434"/>
    <w:rsid w:val="00CC7CB0"/>
    <w:rsid w:val="00CD0123"/>
    <w:rsid w:val="00CD5EFF"/>
    <w:rsid w:val="00CE1774"/>
    <w:rsid w:val="00CE30AA"/>
    <w:rsid w:val="00CE4BAE"/>
    <w:rsid w:val="00CE7FF8"/>
    <w:rsid w:val="00CF0A2E"/>
    <w:rsid w:val="00CF5394"/>
    <w:rsid w:val="00CF6224"/>
    <w:rsid w:val="00CF6305"/>
    <w:rsid w:val="00CF66D1"/>
    <w:rsid w:val="00D009DF"/>
    <w:rsid w:val="00D01049"/>
    <w:rsid w:val="00D01563"/>
    <w:rsid w:val="00D0159E"/>
    <w:rsid w:val="00D022C1"/>
    <w:rsid w:val="00D06781"/>
    <w:rsid w:val="00D069FB"/>
    <w:rsid w:val="00D11E16"/>
    <w:rsid w:val="00D12AFC"/>
    <w:rsid w:val="00D12ECD"/>
    <w:rsid w:val="00D13142"/>
    <w:rsid w:val="00D14F7F"/>
    <w:rsid w:val="00D16728"/>
    <w:rsid w:val="00D21ED9"/>
    <w:rsid w:val="00D223B2"/>
    <w:rsid w:val="00D22886"/>
    <w:rsid w:val="00D238D0"/>
    <w:rsid w:val="00D26D7C"/>
    <w:rsid w:val="00D30B47"/>
    <w:rsid w:val="00D30FA6"/>
    <w:rsid w:val="00D315B9"/>
    <w:rsid w:val="00D32A12"/>
    <w:rsid w:val="00D33A45"/>
    <w:rsid w:val="00D35F07"/>
    <w:rsid w:val="00D40982"/>
    <w:rsid w:val="00D41FF1"/>
    <w:rsid w:val="00D45A3C"/>
    <w:rsid w:val="00D47FBD"/>
    <w:rsid w:val="00D50459"/>
    <w:rsid w:val="00D52BE1"/>
    <w:rsid w:val="00D57713"/>
    <w:rsid w:val="00D600BA"/>
    <w:rsid w:val="00D6224D"/>
    <w:rsid w:val="00D6432C"/>
    <w:rsid w:val="00D64624"/>
    <w:rsid w:val="00D65A06"/>
    <w:rsid w:val="00D65C17"/>
    <w:rsid w:val="00D6621B"/>
    <w:rsid w:val="00D6622A"/>
    <w:rsid w:val="00D736A6"/>
    <w:rsid w:val="00D745E8"/>
    <w:rsid w:val="00D75146"/>
    <w:rsid w:val="00D75631"/>
    <w:rsid w:val="00D771F9"/>
    <w:rsid w:val="00D82106"/>
    <w:rsid w:val="00D82885"/>
    <w:rsid w:val="00D8520B"/>
    <w:rsid w:val="00D874C2"/>
    <w:rsid w:val="00D9200A"/>
    <w:rsid w:val="00D9279D"/>
    <w:rsid w:val="00D94351"/>
    <w:rsid w:val="00D97146"/>
    <w:rsid w:val="00DA5256"/>
    <w:rsid w:val="00DA5A47"/>
    <w:rsid w:val="00DA6B83"/>
    <w:rsid w:val="00DA772A"/>
    <w:rsid w:val="00DB0295"/>
    <w:rsid w:val="00DB09DC"/>
    <w:rsid w:val="00DB102F"/>
    <w:rsid w:val="00DB166B"/>
    <w:rsid w:val="00DB1731"/>
    <w:rsid w:val="00DB1DE6"/>
    <w:rsid w:val="00DB67D3"/>
    <w:rsid w:val="00DC3A8A"/>
    <w:rsid w:val="00DC4F2C"/>
    <w:rsid w:val="00DD0E40"/>
    <w:rsid w:val="00DD24B6"/>
    <w:rsid w:val="00DD3551"/>
    <w:rsid w:val="00DD36A1"/>
    <w:rsid w:val="00DD656B"/>
    <w:rsid w:val="00DD7F5D"/>
    <w:rsid w:val="00DE0400"/>
    <w:rsid w:val="00DE05C2"/>
    <w:rsid w:val="00DE144A"/>
    <w:rsid w:val="00DE295C"/>
    <w:rsid w:val="00DE49F6"/>
    <w:rsid w:val="00DE7A6C"/>
    <w:rsid w:val="00DF1605"/>
    <w:rsid w:val="00DF4039"/>
    <w:rsid w:val="00DF5ED3"/>
    <w:rsid w:val="00E0156A"/>
    <w:rsid w:val="00E03878"/>
    <w:rsid w:val="00E07877"/>
    <w:rsid w:val="00E0EC08"/>
    <w:rsid w:val="00E17777"/>
    <w:rsid w:val="00E22A69"/>
    <w:rsid w:val="00E2337E"/>
    <w:rsid w:val="00E2356A"/>
    <w:rsid w:val="00E260B5"/>
    <w:rsid w:val="00E3243F"/>
    <w:rsid w:val="00E32F0D"/>
    <w:rsid w:val="00E34187"/>
    <w:rsid w:val="00E343C3"/>
    <w:rsid w:val="00E34867"/>
    <w:rsid w:val="00E3716A"/>
    <w:rsid w:val="00E37405"/>
    <w:rsid w:val="00E3754D"/>
    <w:rsid w:val="00E41F42"/>
    <w:rsid w:val="00E42C43"/>
    <w:rsid w:val="00E45C47"/>
    <w:rsid w:val="00E47DC1"/>
    <w:rsid w:val="00E5058A"/>
    <w:rsid w:val="00E5294E"/>
    <w:rsid w:val="00E5747D"/>
    <w:rsid w:val="00E607B7"/>
    <w:rsid w:val="00E62637"/>
    <w:rsid w:val="00E62EC8"/>
    <w:rsid w:val="00E7021E"/>
    <w:rsid w:val="00E70B15"/>
    <w:rsid w:val="00E77697"/>
    <w:rsid w:val="00E77C03"/>
    <w:rsid w:val="00E8351D"/>
    <w:rsid w:val="00E84543"/>
    <w:rsid w:val="00E86699"/>
    <w:rsid w:val="00E91A4B"/>
    <w:rsid w:val="00E9469B"/>
    <w:rsid w:val="00E96515"/>
    <w:rsid w:val="00E97C43"/>
    <w:rsid w:val="00EA0E0A"/>
    <w:rsid w:val="00EA1945"/>
    <w:rsid w:val="00EA1EE3"/>
    <w:rsid w:val="00EA217C"/>
    <w:rsid w:val="00EA2829"/>
    <w:rsid w:val="00EA29F3"/>
    <w:rsid w:val="00EA41B8"/>
    <w:rsid w:val="00EA4C0A"/>
    <w:rsid w:val="00EA69AF"/>
    <w:rsid w:val="00EA6C3C"/>
    <w:rsid w:val="00EB15DE"/>
    <w:rsid w:val="00EB2353"/>
    <w:rsid w:val="00EB2552"/>
    <w:rsid w:val="00EB522A"/>
    <w:rsid w:val="00EB6486"/>
    <w:rsid w:val="00EB67CF"/>
    <w:rsid w:val="00EB6B4F"/>
    <w:rsid w:val="00EC0345"/>
    <w:rsid w:val="00EC161D"/>
    <w:rsid w:val="00EC5B18"/>
    <w:rsid w:val="00ED0702"/>
    <w:rsid w:val="00ED0FB7"/>
    <w:rsid w:val="00ED40BB"/>
    <w:rsid w:val="00ED619E"/>
    <w:rsid w:val="00EE07C6"/>
    <w:rsid w:val="00EE0E88"/>
    <w:rsid w:val="00EE14D8"/>
    <w:rsid w:val="00EE1AD7"/>
    <w:rsid w:val="00EE1F4D"/>
    <w:rsid w:val="00EE2CCD"/>
    <w:rsid w:val="00EE3435"/>
    <w:rsid w:val="00EE42DF"/>
    <w:rsid w:val="00EE6527"/>
    <w:rsid w:val="00EE7A58"/>
    <w:rsid w:val="00EF010D"/>
    <w:rsid w:val="00EF1181"/>
    <w:rsid w:val="00EF55EC"/>
    <w:rsid w:val="00EF5604"/>
    <w:rsid w:val="00EF70B1"/>
    <w:rsid w:val="00F01138"/>
    <w:rsid w:val="00F029ED"/>
    <w:rsid w:val="00F02E2A"/>
    <w:rsid w:val="00F070A5"/>
    <w:rsid w:val="00F0743B"/>
    <w:rsid w:val="00F07F3A"/>
    <w:rsid w:val="00F10D48"/>
    <w:rsid w:val="00F118F2"/>
    <w:rsid w:val="00F123EF"/>
    <w:rsid w:val="00F12C98"/>
    <w:rsid w:val="00F13D81"/>
    <w:rsid w:val="00F14131"/>
    <w:rsid w:val="00F14335"/>
    <w:rsid w:val="00F174CB"/>
    <w:rsid w:val="00F201BC"/>
    <w:rsid w:val="00F220C5"/>
    <w:rsid w:val="00F269D0"/>
    <w:rsid w:val="00F30B02"/>
    <w:rsid w:val="00F32695"/>
    <w:rsid w:val="00F32DD0"/>
    <w:rsid w:val="00F334AE"/>
    <w:rsid w:val="00F33677"/>
    <w:rsid w:val="00F36262"/>
    <w:rsid w:val="00F4383E"/>
    <w:rsid w:val="00F43A67"/>
    <w:rsid w:val="00F44488"/>
    <w:rsid w:val="00F446E2"/>
    <w:rsid w:val="00F522BD"/>
    <w:rsid w:val="00F53058"/>
    <w:rsid w:val="00F55FE1"/>
    <w:rsid w:val="00F56543"/>
    <w:rsid w:val="00F56920"/>
    <w:rsid w:val="00F60065"/>
    <w:rsid w:val="00F60BDF"/>
    <w:rsid w:val="00F60FE8"/>
    <w:rsid w:val="00F6171D"/>
    <w:rsid w:val="00F61E89"/>
    <w:rsid w:val="00F62BE6"/>
    <w:rsid w:val="00F6323F"/>
    <w:rsid w:val="00F636FF"/>
    <w:rsid w:val="00F63753"/>
    <w:rsid w:val="00F65357"/>
    <w:rsid w:val="00F71EB1"/>
    <w:rsid w:val="00F803E7"/>
    <w:rsid w:val="00F87199"/>
    <w:rsid w:val="00F9002F"/>
    <w:rsid w:val="00F92C2B"/>
    <w:rsid w:val="00F943A6"/>
    <w:rsid w:val="00F96935"/>
    <w:rsid w:val="00F97217"/>
    <w:rsid w:val="00FA0AC2"/>
    <w:rsid w:val="00FA179A"/>
    <w:rsid w:val="00FA65CB"/>
    <w:rsid w:val="00FA6DC0"/>
    <w:rsid w:val="00FA73FC"/>
    <w:rsid w:val="00FA75E2"/>
    <w:rsid w:val="00FB1572"/>
    <w:rsid w:val="00FB63E5"/>
    <w:rsid w:val="00FC0AC0"/>
    <w:rsid w:val="00FC1E51"/>
    <w:rsid w:val="00FC2274"/>
    <w:rsid w:val="00FC2405"/>
    <w:rsid w:val="00FC24EC"/>
    <w:rsid w:val="00FC3426"/>
    <w:rsid w:val="00FC3582"/>
    <w:rsid w:val="00FC46C7"/>
    <w:rsid w:val="00FC4779"/>
    <w:rsid w:val="00FC4D58"/>
    <w:rsid w:val="00FC5000"/>
    <w:rsid w:val="00FC5AF1"/>
    <w:rsid w:val="00FC652D"/>
    <w:rsid w:val="00FC7D81"/>
    <w:rsid w:val="00FD358E"/>
    <w:rsid w:val="00FD3CC5"/>
    <w:rsid w:val="00FD4281"/>
    <w:rsid w:val="00FD6444"/>
    <w:rsid w:val="00FE11B0"/>
    <w:rsid w:val="00FE472C"/>
    <w:rsid w:val="00FE4D21"/>
    <w:rsid w:val="00FE7652"/>
    <w:rsid w:val="00FE7D97"/>
    <w:rsid w:val="00FF4003"/>
    <w:rsid w:val="00FF4146"/>
    <w:rsid w:val="00FF5711"/>
    <w:rsid w:val="01082D72"/>
    <w:rsid w:val="01B9235E"/>
    <w:rsid w:val="01C9139A"/>
    <w:rsid w:val="01DC9F05"/>
    <w:rsid w:val="02BB738E"/>
    <w:rsid w:val="02CB4EDD"/>
    <w:rsid w:val="031485BF"/>
    <w:rsid w:val="03B7BBC2"/>
    <w:rsid w:val="03D100C5"/>
    <w:rsid w:val="03E11DD6"/>
    <w:rsid w:val="045AEDA8"/>
    <w:rsid w:val="04660CF4"/>
    <w:rsid w:val="04A920D5"/>
    <w:rsid w:val="04B7FB66"/>
    <w:rsid w:val="04DBEE5B"/>
    <w:rsid w:val="04F02CA8"/>
    <w:rsid w:val="0543A77A"/>
    <w:rsid w:val="05771938"/>
    <w:rsid w:val="05DE5667"/>
    <w:rsid w:val="05E8DD31"/>
    <w:rsid w:val="05EE75A7"/>
    <w:rsid w:val="05F67957"/>
    <w:rsid w:val="06022556"/>
    <w:rsid w:val="063B43B3"/>
    <w:rsid w:val="06474F16"/>
    <w:rsid w:val="064EBCC6"/>
    <w:rsid w:val="064EFE38"/>
    <w:rsid w:val="06536A8D"/>
    <w:rsid w:val="066C2D3C"/>
    <w:rsid w:val="068522C8"/>
    <w:rsid w:val="06929461"/>
    <w:rsid w:val="06B96AC5"/>
    <w:rsid w:val="07343615"/>
    <w:rsid w:val="0738DB67"/>
    <w:rsid w:val="0776EC82"/>
    <w:rsid w:val="07D92F1B"/>
    <w:rsid w:val="07EB3ED3"/>
    <w:rsid w:val="080A42AD"/>
    <w:rsid w:val="08746268"/>
    <w:rsid w:val="08898EB6"/>
    <w:rsid w:val="0891B8AA"/>
    <w:rsid w:val="0900A293"/>
    <w:rsid w:val="0927D4CC"/>
    <w:rsid w:val="094C9581"/>
    <w:rsid w:val="0960F786"/>
    <w:rsid w:val="0980A89F"/>
    <w:rsid w:val="09931F0C"/>
    <w:rsid w:val="09B3753E"/>
    <w:rsid w:val="0A11B035"/>
    <w:rsid w:val="0A4E935B"/>
    <w:rsid w:val="0AEB97A8"/>
    <w:rsid w:val="0B2FEC87"/>
    <w:rsid w:val="0B468433"/>
    <w:rsid w:val="0B8B2113"/>
    <w:rsid w:val="0BA6B00B"/>
    <w:rsid w:val="0BFD0AEC"/>
    <w:rsid w:val="0C1996E5"/>
    <w:rsid w:val="0CE230F9"/>
    <w:rsid w:val="0D5E51C5"/>
    <w:rsid w:val="0D6A165D"/>
    <w:rsid w:val="0D8F9E2C"/>
    <w:rsid w:val="0E51F0C1"/>
    <w:rsid w:val="0E5EE10D"/>
    <w:rsid w:val="0E743499"/>
    <w:rsid w:val="0EA874CF"/>
    <w:rsid w:val="0EEF39ED"/>
    <w:rsid w:val="0EEFB73F"/>
    <w:rsid w:val="0F6F4C9F"/>
    <w:rsid w:val="0F80ABA6"/>
    <w:rsid w:val="0FCE7D3A"/>
    <w:rsid w:val="10212593"/>
    <w:rsid w:val="106E46E6"/>
    <w:rsid w:val="1083285B"/>
    <w:rsid w:val="10E9A83D"/>
    <w:rsid w:val="10F32393"/>
    <w:rsid w:val="11215005"/>
    <w:rsid w:val="11A96965"/>
    <w:rsid w:val="120A6E7E"/>
    <w:rsid w:val="124DF914"/>
    <w:rsid w:val="12B52512"/>
    <w:rsid w:val="12CA7559"/>
    <w:rsid w:val="131E1769"/>
    <w:rsid w:val="1329F56B"/>
    <w:rsid w:val="13A8D261"/>
    <w:rsid w:val="14082769"/>
    <w:rsid w:val="14271142"/>
    <w:rsid w:val="14ADCC5F"/>
    <w:rsid w:val="14D700A3"/>
    <w:rsid w:val="151485D9"/>
    <w:rsid w:val="15258347"/>
    <w:rsid w:val="15882A87"/>
    <w:rsid w:val="159237DE"/>
    <w:rsid w:val="15CE4A8C"/>
    <w:rsid w:val="15D0EAB4"/>
    <w:rsid w:val="15E6E949"/>
    <w:rsid w:val="15EB73D7"/>
    <w:rsid w:val="165205F3"/>
    <w:rsid w:val="1660FEB5"/>
    <w:rsid w:val="168AE8E0"/>
    <w:rsid w:val="169FDC99"/>
    <w:rsid w:val="16A17B08"/>
    <w:rsid w:val="16B0E21F"/>
    <w:rsid w:val="16C76C66"/>
    <w:rsid w:val="1705B94A"/>
    <w:rsid w:val="1750F86A"/>
    <w:rsid w:val="178DA7C4"/>
    <w:rsid w:val="17AE149A"/>
    <w:rsid w:val="17F4A522"/>
    <w:rsid w:val="18595ACB"/>
    <w:rsid w:val="1A07D77E"/>
    <w:rsid w:val="1A7CB1E5"/>
    <w:rsid w:val="1ADDA554"/>
    <w:rsid w:val="1B171996"/>
    <w:rsid w:val="1B648047"/>
    <w:rsid w:val="1B8B767F"/>
    <w:rsid w:val="1B8E6044"/>
    <w:rsid w:val="1BA03BF1"/>
    <w:rsid w:val="1BB31043"/>
    <w:rsid w:val="1C33AC26"/>
    <w:rsid w:val="1C977D53"/>
    <w:rsid w:val="1D180447"/>
    <w:rsid w:val="1DB7C083"/>
    <w:rsid w:val="1DE7610D"/>
    <w:rsid w:val="1E48C60B"/>
    <w:rsid w:val="1EBD9A61"/>
    <w:rsid w:val="1ED6AFF8"/>
    <w:rsid w:val="1F0D9243"/>
    <w:rsid w:val="1FBE2F47"/>
    <w:rsid w:val="1FCC67E2"/>
    <w:rsid w:val="200C0FDB"/>
    <w:rsid w:val="200E246D"/>
    <w:rsid w:val="203B65F9"/>
    <w:rsid w:val="203BF86B"/>
    <w:rsid w:val="20461954"/>
    <w:rsid w:val="2056EF84"/>
    <w:rsid w:val="20AB6675"/>
    <w:rsid w:val="20E50C42"/>
    <w:rsid w:val="211C9304"/>
    <w:rsid w:val="216508C9"/>
    <w:rsid w:val="218D0D18"/>
    <w:rsid w:val="2283D100"/>
    <w:rsid w:val="22C4D678"/>
    <w:rsid w:val="22E08EE9"/>
    <w:rsid w:val="230282EC"/>
    <w:rsid w:val="2408723D"/>
    <w:rsid w:val="251F4010"/>
    <w:rsid w:val="25482723"/>
    <w:rsid w:val="25AE64D0"/>
    <w:rsid w:val="26455FA0"/>
    <w:rsid w:val="2672FF32"/>
    <w:rsid w:val="2677227F"/>
    <w:rsid w:val="26889ABF"/>
    <w:rsid w:val="26EAB61A"/>
    <w:rsid w:val="270B9831"/>
    <w:rsid w:val="272A0221"/>
    <w:rsid w:val="282454ED"/>
    <w:rsid w:val="284DC643"/>
    <w:rsid w:val="28D71D08"/>
    <w:rsid w:val="28E402BC"/>
    <w:rsid w:val="28E92CC0"/>
    <w:rsid w:val="28EEBC66"/>
    <w:rsid w:val="293E9EC9"/>
    <w:rsid w:val="29424BEF"/>
    <w:rsid w:val="2963D805"/>
    <w:rsid w:val="297B7763"/>
    <w:rsid w:val="298FA792"/>
    <w:rsid w:val="2A2DE184"/>
    <w:rsid w:val="2A576827"/>
    <w:rsid w:val="2A8AF16E"/>
    <w:rsid w:val="2BC613C8"/>
    <w:rsid w:val="2BE293E5"/>
    <w:rsid w:val="2C185417"/>
    <w:rsid w:val="2C55C322"/>
    <w:rsid w:val="2C9AE14F"/>
    <w:rsid w:val="2CE930CF"/>
    <w:rsid w:val="2CF08730"/>
    <w:rsid w:val="2D3CA15C"/>
    <w:rsid w:val="2D6403A5"/>
    <w:rsid w:val="2E0333FC"/>
    <w:rsid w:val="2E80014D"/>
    <w:rsid w:val="2EDD371A"/>
    <w:rsid w:val="2F46047D"/>
    <w:rsid w:val="2F4FB770"/>
    <w:rsid w:val="2F8368F0"/>
    <w:rsid w:val="2FC436CC"/>
    <w:rsid w:val="2FCF1D7A"/>
    <w:rsid w:val="30DB41BD"/>
    <w:rsid w:val="30F9BA7D"/>
    <w:rsid w:val="31295B83"/>
    <w:rsid w:val="3161DDF3"/>
    <w:rsid w:val="31B2EF52"/>
    <w:rsid w:val="31B9A350"/>
    <w:rsid w:val="31CB1E68"/>
    <w:rsid w:val="31FD148E"/>
    <w:rsid w:val="3224A965"/>
    <w:rsid w:val="3397FE88"/>
    <w:rsid w:val="33E651FB"/>
    <w:rsid w:val="34BC2639"/>
    <w:rsid w:val="35753390"/>
    <w:rsid w:val="35E58C6C"/>
    <w:rsid w:val="35E7A473"/>
    <w:rsid w:val="36615079"/>
    <w:rsid w:val="36EEC2DD"/>
    <w:rsid w:val="36F0FFD3"/>
    <w:rsid w:val="37775649"/>
    <w:rsid w:val="37792749"/>
    <w:rsid w:val="37DAD26A"/>
    <w:rsid w:val="37E5276D"/>
    <w:rsid w:val="3815F51B"/>
    <w:rsid w:val="38345D34"/>
    <w:rsid w:val="38B7BF4D"/>
    <w:rsid w:val="38E69867"/>
    <w:rsid w:val="3977D0C0"/>
    <w:rsid w:val="39889BE4"/>
    <w:rsid w:val="39991879"/>
    <w:rsid w:val="399B10B7"/>
    <w:rsid w:val="39AA2E3F"/>
    <w:rsid w:val="39B50CFA"/>
    <w:rsid w:val="3A095215"/>
    <w:rsid w:val="3A7B9F9A"/>
    <w:rsid w:val="3A9A5EAA"/>
    <w:rsid w:val="3AA56DDA"/>
    <w:rsid w:val="3ADA2E25"/>
    <w:rsid w:val="3AEE2B83"/>
    <w:rsid w:val="3B46BB29"/>
    <w:rsid w:val="3B9FECDF"/>
    <w:rsid w:val="3BBB1812"/>
    <w:rsid w:val="3C09F3CA"/>
    <w:rsid w:val="3C180773"/>
    <w:rsid w:val="3C2F04C1"/>
    <w:rsid w:val="3C41C42B"/>
    <w:rsid w:val="3C50D85F"/>
    <w:rsid w:val="3C9C713E"/>
    <w:rsid w:val="3CA1CE13"/>
    <w:rsid w:val="3D4C8214"/>
    <w:rsid w:val="3DE61E2C"/>
    <w:rsid w:val="3EE638C2"/>
    <w:rsid w:val="3F5762EA"/>
    <w:rsid w:val="3F7BE701"/>
    <w:rsid w:val="3F7E9335"/>
    <w:rsid w:val="3FC2341E"/>
    <w:rsid w:val="3FC2A458"/>
    <w:rsid w:val="4013E888"/>
    <w:rsid w:val="401914A2"/>
    <w:rsid w:val="401EE711"/>
    <w:rsid w:val="40568E79"/>
    <w:rsid w:val="40C4ACCA"/>
    <w:rsid w:val="412AAFC6"/>
    <w:rsid w:val="41FCCF34"/>
    <w:rsid w:val="42828E32"/>
    <w:rsid w:val="42E347CC"/>
    <w:rsid w:val="43013586"/>
    <w:rsid w:val="43075111"/>
    <w:rsid w:val="43465F46"/>
    <w:rsid w:val="437A9BB0"/>
    <w:rsid w:val="44173B56"/>
    <w:rsid w:val="446E0494"/>
    <w:rsid w:val="447FE276"/>
    <w:rsid w:val="44B4253A"/>
    <w:rsid w:val="4519A96A"/>
    <w:rsid w:val="457A3033"/>
    <w:rsid w:val="45C5757E"/>
    <w:rsid w:val="45DF72BC"/>
    <w:rsid w:val="460150F2"/>
    <w:rsid w:val="466E4D35"/>
    <w:rsid w:val="46757072"/>
    <w:rsid w:val="46757B0A"/>
    <w:rsid w:val="469239D4"/>
    <w:rsid w:val="46E6A3D2"/>
    <w:rsid w:val="471278DD"/>
    <w:rsid w:val="47B2E519"/>
    <w:rsid w:val="47D62415"/>
    <w:rsid w:val="47F2EE72"/>
    <w:rsid w:val="47FBAFDE"/>
    <w:rsid w:val="4824EEBA"/>
    <w:rsid w:val="482802C1"/>
    <w:rsid w:val="4830C224"/>
    <w:rsid w:val="48A21B73"/>
    <w:rsid w:val="48CC44E8"/>
    <w:rsid w:val="48F6960E"/>
    <w:rsid w:val="49007AD7"/>
    <w:rsid w:val="49057305"/>
    <w:rsid w:val="494014F1"/>
    <w:rsid w:val="49D7753B"/>
    <w:rsid w:val="49DB7B0F"/>
    <w:rsid w:val="49E85530"/>
    <w:rsid w:val="4A0A0C28"/>
    <w:rsid w:val="4A3BF2BD"/>
    <w:rsid w:val="4B18256D"/>
    <w:rsid w:val="4B280CED"/>
    <w:rsid w:val="4B3D9B0B"/>
    <w:rsid w:val="4B41FBC1"/>
    <w:rsid w:val="4B52244E"/>
    <w:rsid w:val="4B95F7E0"/>
    <w:rsid w:val="4C3B42C7"/>
    <w:rsid w:val="4C3C17A8"/>
    <w:rsid w:val="4C4E34EE"/>
    <w:rsid w:val="4C96F33D"/>
    <w:rsid w:val="4C980BE5"/>
    <w:rsid w:val="4D28CA4E"/>
    <w:rsid w:val="4D91201A"/>
    <w:rsid w:val="4DA544B6"/>
    <w:rsid w:val="4DBE0387"/>
    <w:rsid w:val="4DF9BBA7"/>
    <w:rsid w:val="4E36ED49"/>
    <w:rsid w:val="4E40C12C"/>
    <w:rsid w:val="4E436110"/>
    <w:rsid w:val="4E5ECB5F"/>
    <w:rsid w:val="4E625487"/>
    <w:rsid w:val="4E76C862"/>
    <w:rsid w:val="4EAAB2BA"/>
    <w:rsid w:val="4EC155F9"/>
    <w:rsid w:val="4EC2C157"/>
    <w:rsid w:val="4EE44BD9"/>
    <w:rsid w:val="4FB4E61B"/>
    <w:rsid w:val="50429D37"/>
    <w:rsid w:val="50560DB5"/>
    <w:rsid w:val="50949FC9"/>
    <w:rsid w:val="509F89CD"/>
    <w:rsid w:val="50ACFBEB"/>
    <w:rsid w:val="50B619AC"/>
    <w:rsid w:val="51549502"/>
    <w:rsid w:val="5241797F"/>
    <w:rsid w:val="52AD1F94"/>
    <w:rsid w:val="52BBADF3"/>
    <w:rsid w:val="52C02B6B"/>
    <w:rsid w:val="531C639E"/>
    <w:rsid w:val="53A0AFB6"/>
    <w:rsid w:val="53A57513"/>
    <w:rsid w:val="541D5DD1"/>
    <w:rsid w:val="5457A412"/>
    <w:rsid w:val="54697E62"/>
    <w:rsid w:val="54B22D92"/>
    <w:rsid w:val="5554F514"/>
    <w:rsid w:val="55CEBF27"/>
    <w:rsid w:val="55DF4D56"/>
    <w:rsid w:val="55EC3DA2"/>
    <w:rsid w:val="56AE3899"/>
    <w:rsid w:val="56B109DA"/>
    <w:rsid w:val="56BFC28C"/>
    <w:rsid w:val="56D92048"/>
    <w:rsid w:val="571D8FCC"/>
    <w:rsid w:val="5745FD25"/>
    <w:rsid w:val="57A9F6D1"/>
    <w:rsid w:val="57C8175C"/>
    <w:rsid w:val="5802DA48"/>
    <w:rsid w:val="5817BD5D"/>
    <w:rsid w:val="582B2343"/>
    <w:rsid w:val="582C5CCB"/>
    <w:rsid w:val="583F8FE0"/>
    <w:rsid w:val="586317D8"/>
    <w:rsid w:val="586CB59B"/>
    <w:rsid w:val="586D3D04"/>
    <w:rsid w:val="58907AFC"/>
    <w:rsid w:val="590F9D8D"/>
    <w:rsid w:val="5990EFD7"/>
    <w:rsid w:val="59D22052"/>
    <w:rsid w:val="5A488C1E"/>
    <w:rsid w:val="5A539B03"/>
    <w:rsid w:val="5AB61DB9"/>
    <w:rsid w:val="5AD014BB"/>
    <w:rsid w:val="5B028EDB"/>
    <w:rsid w:val="5B10F2F5"/>
    <w:rsid w:val="5B249644"/>
    <w:rsid w:val="5B2CE871"/>
    <w:rsid w:val="5B4906AE"/>
    <w:rsid w:val="5B5118F4"/>
    <w:rsid w:val="5B59040F"/>
    <w:rsid w:val="5B94550E"/>
    <w:rsid w:val="5BAF4D70"/>
    <w:rsid w:val="5BE26D9C"/>
    <w:rsid w:val="5BEA2533"/>
    <w:rsid w:val="5C493E50"/>
    <w:rsid w:val="5C7A9AD5"/>
    <w:rsid w:val="5CF877E0"/>
    <w:rsid w:val="5D3CB019"/>
    <w:rsid w:val="5D97F343"/>
    <w:rsid w:val="5DD4CC9A"/>
    <w:rsid w:val="5E027DBB"/>
    <w:rsid w:val="5E404D1D"/>
    <w:rsid w:val="5E40B1C4"/>
    <w:rsid w:val="5E6539CB"/>
    <w:rsid w:val="5E8C251E"/>
    <w:rsid w:val="5E9485AA"/>
    <w:rsid w:val="5EA2201A"/>
    <w:rsid w:val="5EE29991"/>
    <w:rsid w:val="5EF95883"/>
    <w:rsid w:val="5F0C96A1"/>
    <w:rsid w:val="5F57B3B3"/>
    <w:rsid w:val="5F92F7AF"/>
    <w:rsid w:val="5FA856CE"/>
    <w:rsid w:val="5FBD57F2"/>
    <w:rsid w:val="5FD0D105"/>
    <w:rsid w:val="608484FB"/>
    <w:rsid w:val="608BA838"/>
    <w:rsid w:val="60E8E1A1"/>
    <w:rsid w:val="610DE5F9"/>
    <w:rsid w:val="61322CA7"/>
    <w:rsid w:val="614C468B"/>
    <w:rsid w:val="6169DA36"/>
    <w:rsid w:val="616BC1D2"/>
    <w:rsid w:val="62983382"/>
    <w:rsid w:val="62D52045"/>
    <w:rsid w:val="62E099A0"/>
    <w:rsid w:val="62EF0B1E"/>
    <w:rsid w:val="630B88B9"/>
    <w:rsid w:val="6312F3F7"/>
    <w:rsid w:val="6326B3EC"/>
    <w:rsid w:val="63369895"/>
    <w:rsid w:val="64008534"/>
    <w:rsid w:val="640CFBD5"/>
    <w:rsid w:val="64157972"/>
    <w:rsid w:val="6424D67A"/>
    <w:rsid w:val="649ABC62"/>
    <w:rsid w:val="64CFA3D1"/>
    <w:rsid w:val="651657BF"/>
    <w:rsid w:val="658EF42D"/>
    <w:rsid w:val="6593243B"/>
    <w:rsid w:val="65DC10FF"/>
    <w:rsid w:val="6637ED89"/>
    <w:rsid w:val="6650CC25"/>
    <w:rsid w:val="66D3B84E"/>
    <w:rsid w:val="675B9F40"/>
    <w:rsid w:val="6769515D"/>
    <w:rsid w:val="676AFC5A"/>
    <w:rsid w:val="677DB45D"/>
    <w:rsid w:val="67BAFAD1"/>
    <w:rsid w:val="67D1F87D"/>
    <w:rsid w:val="6815E7BA"/>
    <w:rsid w:val="685CFA8D"/>
    <w:rsid w:val="686349F3"/>
    <w:rsid w:val="686D607E"/>
    <w:rsid w:val="687181E8"/>
    <w:rsid w:val="68AA2A9B"/>
    <w:rsid w:val="68E13FB7"/>
    <w:rsid w:val="6912BB90"/>
    <w:rsid w:val="695366F9"/>
    <w:rsid w:val="69C625B3"/>
    <w:rsid w:val="69E60018"/>
    <w:rsid w:val="6A33B497"/>
    <w:rsid w:val="6A8AB482"/>
    <w:rsid w:val="6AF11570"/>
    <w:rsid w:val="6B378848"/>
    <w:rsid w:val="6B828433"/>
    <w:rsid w:val="6B9EC36A"/>
    <w:rsid w:val="6BA88B32"/>
    <w:rsid w:val="6BE8DE1F"/>
    <w:rsid w:val="6C186627"/>
    <w:rsid w:val="6C370B9C"/>
    <w:rsid w:val="6C4C6BB1"/>
    <w:rsid w:val="6CB6353A"/>
    <w:rsid w:val="6CE0DF72"/>
    <w:rsid w:val="6D4FBEC3"/>
    <w:rsid w:val="6D5360C3"/>
    <w:rsid w:val="6D56BBD5"/>
    <w:rsid w:val="6DC1F09D"/>
    <w:rsid w:val="6EFDEE84"/>
    <w:rsid w:val="6F32E4FA"/>
    <w:rsid w:val="6F8E2DAF"/>
    <w:rsid w:val="6FDADF53"/>
    <w:rsid w:val="713FF3AC"/>
    <w:rsid w:val="714BD1AE"/>
    <w:rsid w:val="714C0F17"/>
    <w:rsid w:val="716F27D0"/>
    <w:rsid w:val="71CCE168"/>
    <w:rsid w:val="71F10B42"/>
    <w:rsid w:val="7223FC38"/>
    <w:rsid w:val="7239DDBD"/>
    <w:rsid w:val="727D3582"/>
    <w:rsid w:val="729D8BB4"/>
    <w:rsid w:val="72B1246B"/>
    <w:rsid w:val="73B889B2"/>
    <w:rsid w:val="73E7A564"/>
    <w:rsid w:val="748A2573"/>
    <w:rsid w:val="74B59215"/>
    <w:rsid w:val="7528BE52"/>
    <w:rsid w:val="752B58A0"/>
    <w:rsid w:val="7546793B"/>
    <w:rsid w:val="754CD22F"/>
    <w:rsid w:val="75FF359B"/>
    <w:rsid w:val="7619591C"/>
    <w:rsid w:val="761A49F1"/>
    <w:rsid w:val="773FD075"/>
    <w:rsid w:val="774CB6B6"/>
    <w:rsid w:val="77B46AC7"/>
    <w:rsid w:val="77B72D4E"/>
    <w:rsid w:val="77F7B7F4"/>
    <w:rsid w:val="780F7AE8"/>
    <w:rsid w:val="783FD1C9"/>
    <w:rsid w:val="785F3ABC"/>
    <w:rsid w:val="7895C511"/>
    <w:rsid w:val="789C9FD6"/>
    <w:rsid w:val="789CD105"/>
    <w:rsid w:val="796175FF"/>
    <w:rsid w:val="7981AB6E"/>
    <w:rsid w:val="7984E5E6"/>
    <w:rsid w:val="79AB7B22"/>
    <w:rsid w:val="79D8BCAD"/>
    <w:rsid w:val="7A312515"/>
    <w:rsid w:val="7A4291C2"/>
    <w:rsid w:val="7A7E088F"/>
    <w:rsid w:val="7ABAE022"/>
    <w:rsid w:val="7B5DC291"/>
    <w:rsid w:val="7B7D394A"/>
    <w:rsid w:val="7B93BC83"/>
    <w:rsid w:val="7BA61A09"/>
    <w:rsid w:val="7C124620"/>
    <w:rsid w:val="7C261B99"/>
    <w:rsid w:val="7CA7EA1B"/>
    <w:rsid w:val="7CBE3A9A"/>
    <w:rsid w:val="7CCF57F7"/>
    <w:rsid w:val="7D4AA54C"/>
    <w:rsid w:val="7D4DFF4B"/>
    <w:rsid w:val="7D578A05"/>
    <w:rsid w:val="7D770B56"/>
    <w:rsid w:val="7E42D2D4"/>
    <w:rsid w:val="7EADA3D7"/>
    <w:rsid w:val="7F191698"/>
    <w:rsid w:val="7F2B6204"/>
    <w:rsid w:val="7F4B9F44"/>
    <w:rsid w:val="7F819E62"/>
    <w:rsid w:val="7F835937"/>
    <w:rsid w:val="7FCCB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0260"/>
  <w15:chartTrackingRefBased/>
  <w15:docId w15:val="{CCDE5DB4-B765-4243-8BFE-EEEB0AF5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7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paragraph" w:styleId="ListParagraph">
    <w:name w:val="List Paragraph"/>
    <w:basedOn w:val="Normal"/>
    <w:uiPriority w:val="34"/>
    <w:qFormat/>
    <w:rsid w:val="006857D7"/>
    <w:pPr>
      <w:ind w:left="720"/>
      <w:contextualSpacing/>
    </w:pPr>
  </w:style>
  <w:style w:type="paragraph" w:styleId="Revision">
    <w:name w:val="Revision"/>
    <w:hidden/>
    <w:uiPriority w:val="99"/>
    <w:semiHidden/>
    <w:rsid w:val="00E22A69"/>
    <w:pPr>
      <w:spacing w:after="0" w:line="240" w:lineRule="auto"/>
    </w:pPr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5004</TotalTime>
  <Pages>1</Pages>
  <Words>533</Words>
  <Characters>3042</Characters>
  <Application>Microsoft Office Word</Application>
  <DocSecurity>4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Rene Billingstad</dc:creator>
  <cp:keywords/>
  <dc:description/>
  <cp:lastModifiedBy>Birthe Emilie Christiansen</cp:lastModifiedBy>
  <cp:revision>381</cp:revision>
  <dcterms:created xsi:type="dcterms:W3CDTF">2023-04-28T19:51:00Z</dcterms:created>
  <dcterms:modified xsi:type="dcterms:W3CDTF">2023-05-02T19:45:00Z</dcterms:modified>
</cp:coreProperties>
</file>